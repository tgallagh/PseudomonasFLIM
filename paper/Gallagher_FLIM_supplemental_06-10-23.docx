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D537" w14:textId="699A7732" w:rsidR="007D0E63" w:rsidRDefault="007B34CB">
      <w:pPr>
        <w:rPr>
          <w:rFonts w:ascii="Cambria" w:hAnsi="Cambria"/>
        </w:rPr>
      </w:pPr>
      <w:r w:rsidRPr="00CD0D15">
        <w:rPr>
          <w:rFonts w:ascii="Cambria" w:hAnsi="Cambria"/>
        </w:rPr>
        <w:t xml:space="preserve">The two-photon fluorescence emission spectra of </w:t>
      </w:r>
      <w:r w:rsidRPr="00CD0D15">
        <w:rPr>
          <w:rFonts w:ascii="Cambria" w:hAnsi="Cambria"/>
          <w:i/>
        </w:rPr>
        <w:t>P. aeruginosa</w:t>
      </w:r>
      <w:r w:rsidRPr="00CD0D15">
        <w:rPr>
          <w:rFonts w:ascii="Cambria" w:hAnsi="Cambria"/>
        </w:rPr>
        <w:t xml:space="preserve"> fluorophores were characterized</w:t>
      </w:r>
      <w:r>
        <w:rPr>
          <w:rFonts w:ascii="Cambria" w:hAnsi="Cambria"/>
        </w:rPr>
        <w:t xml:space="preserve"> with a hyperspectral imaging microscope (excitation = 740 nm, emission window = 400-690 nm) (Fig. S1</w:t>
      </w:r>
    </w:p>
    <w:p w14:paraId="74470D5E" w14:textId="77777777" w:rsidR="007B34CB" w:rsidRDefault="007B34CB">
      <w:pPr>
        <w:rPr>
          <w:rFonts w:ascii="Cambria" w:hAnsi="Cambria"/>
        </w:rPr>
      </w:pPr>
    </w:p>
    <w:p w14:paraId="6B0DB33B" w14:textId="07A1E143" w:rsidR="007B34CB" w:rsidRDefault="007B34CB">
      <w:pPr>
        <w:rPr>
          <w:rFonts w:ascii="Cambria" w:hAnsi="Cambria"/>
        </w:rPr>
      </w:pPr>
      <w:r>
        <w:rPr>
          <w:rFonts w:ascii="Cambria" w:hAnsi="Cambria"/>
        </w:rPr>
        <w:t>The fluorescence lifetime of reduced pyocyanin shifted depending on local conditions. Specifically, pyocyanin’s phasor position shifted left with increasing concentrations of TCEP (</w:t>
      </w:r>
      <w:r w:rsidRPr="002C14DB">
        <w:rPr>
          <w:rFonts w:ascii="Cambria" w:hAnsi="Cambria"/>
          <w:highlight w:val="yellow"/>
        </w:rPr>
        <w:t>Fig. S</w:t>
      </w:r>
      <w:ins w:id="0" w:author="Tara Gallagher" w:date="2022-04-24T17:48:00Z">
        <w:r>
          <w:rPr>
            <w:rFonts w:ascii="Cambria" w:hAnsi="Cambria"/>
            <w:highlight w:val="yellow"/>
          </w:rPr>
          <w:t>2A</w:t>
        </w:r>
      </w:ins>
      <w:del w:id="1" w:author="Tara Gallagher" w:date="2022-04-24T17:48:00Z">
        <w:r w:rsidRPr="002C14DB" w:rsidDel="00C06F71">
          <w:rPr>
            <w:rFonts w:ascii="Cambria" w:hAnsi="Cambria"/>
            <w:highlight w:val="yellow"/>
          </w:rPr>
          <w:delText>3, S4</w:delText>
        </w:r>
      </w:del>
      <w:r w:rsidRPr="002C14DB">
        <w:rPr>
          <w:rFonts w:ascii="Cambria" w:hAnsi="Cambria"/>
          <w:highlight w:val="yellow"/>
        </w:rPr>
        <w:t>).</w:t>
      </w:r>
    </w:p>
    <w:p w14:paraId="338DEBC5" w14:textId="77777777" w:rsidR="007B34CB" w:rsidRDefault="007B34CB">
      <w:pPr>
        <w:rPr>
          <w:rFonts w:ascii="Cambria" w:hAnsi="Cambria"/>
        </w:rPr>
      </w:pPr>
    </w:p>
    <w:p w14:paraId="554484F8" w14:textId="40ADF23D" w:rsidR="00BC62D7" w:rsidRDefault="00BC62D7">
      <w:pPr>
        <w:rPr>
          <w:rFonts w:ascii="Cambria" w:hAnsi="Cambria"/>
        </w:rPr>
      </w:pPr>
      <w:r>
        <w:rPr>
          <w:rFonts w:ascii="Cambria" w:hAnsi="Cambria"/>
        </w:rPr>
        <w:t>The FLIM phasor position of pyocyanin was nearly on the universal circle when pyocyanin was mixed with a 1:1 ratio of TCEP (Fig. 2, S</w:t>
      </w:r>
      <w:ins w:id="2" w:author="Tara Gallagher" w:date="2022-04-24T17:48:00Z">
        <w:r>
          <w:rPr>
            <w:rFonts w:ascii="Cambria" w:hAnsi="Cambria"/>
          </w:rPr>
          <w:t>2B</w:t>
        </w:r>
      </w:ins>
      <w:r>
        <w:rPr>
          <w:rFonts w:ascii="Cambria" w:hAnsi="Cambria"/>
        </w:rPr>
        <w:t>).</w:t>
      </w:r>
    </w:p>
    <w:p w14:paraId="46C319D8" w14:textId="77777777" w:rsidR="007B34CB" w:rsidRDefault="007B34CB">
      <w:pPr>
        <w:rPr>
          <w:rFonts w:ascii="Cambria" w:hAnsi="Cambria"/>
        </w:rPr>
      </w:pPr>
    </w:p>
    <w:p w14:paraId="714E57CC" w14:textId="6A1A913F" w:rsidR="007B34CB" w:rsidRDefault="007B34CB">
      <w:pPr>
        <w:rPr>
          <w:rFonts w:ascii="Cambria" w:hAnsi="Cambria"/>
        </w:rPr>
      </w:pPr>
      <w:ins w:id="3" w:author="Tara Gallagher" w:date="2022-05-01T12:33:00Z">
        <w:r>
          <w:rPr>
            <w:rFonts w:ascii="Cambria" w:hAnsi="Cambria"/>
          </w:rPr>
          <w:t>The spectra</w:t>
        </w:r>
      </w:ins>
      <w:del w:id="4" w:author="Tara Gallagher" w:date="2022-05-01T12:33:00Z">
        <w:r w:rsidDel="006F4E5D">
          <w:rPr>
            <w:rFonts w:ascii="Cambria" w:hAnsi="Cambria"/>
          </w:rPr>
          <w:delText>Taken together, t</w:delText>
        </w:r>
      </w:del>
      <w:del w:id="5" w:author="Tara Gallagher" w:date="2022-05-01T12:34:00Z">
        <w:r w:rsidDel="006F4E5D">
          <w:rPr>
            <w:rFonts w:ascii="Cambria" w:hAnsi="Cambria"/>
          </w:rPr>
          <w:delText>his</w:delText>
        </w:r>
      </w:del>
      <w:r>
        <w:rPr>
          <w:rFonts w:ascii="Cambria" w:hAnsi="Cambria"/>
        </w:rPr>
        <w:t xml:space="preserve"> sugges</w:t>
      </w:r>
      <w:del w:id="6" w:author="Tara Gallagher" w:date="2022-05-01T12:34:00Z">
        <w:r w:rsidDel="006F4E5D">
          <w:rPr>
            <w:rFonts w:ascii="Cambria" w:hAnsi="Cambria"/>
          </w:rPr>
          <w:delText>t</w:delText>
        </w:r>
      </w:del>
      <w:ins w:id="7" w:author="Tara Gallagher" w:date="2022-05-01T12:34:00Z">
        <w:r>
          <w:rPr>
            <w:rFonts w:ascii="Cambria" w:hAnsi="Cambria"/>
          </w:rPr>
          <w:t>t</w:t>
        </w:r>
      </w:ins>
      <w:del w:id="8" w:author="Tara Gallagher" w:date="2022-05-01T12:34:00Z">
        <w:r w:rsidDel="006F4E5D">
          <w:rPr>
            <w:rFonts w:ascii="Cambria" w:hAnsi="Cambria"/>
          </w:rPr>
          <w:delText>s</w:delText>
        </w:r>
      </w:del>
      <w:r>
        <w:rPr>
          <w:rFonts w:ascii="Cambria" w:hAnsi="Cambria"/>
        </w:rPr>
        <w:t xml:space="preserve"> the chemically and electrochemically reduced </w:t>
      </w:r>
      <w:r w:rsidRPr="00CD0D15">
        <w:rPr>
          <w:rFonts w:ascii="Cambria" w:hAnsi="Cambria"/>
        </w:rPr>
        <w:t>pyocyanin</w:t>
      </w:r>
      <w:r>
        <w:rPr>
          <w:rFonts w:ascii="Cambria" w:hAnsi="Cambria"/>
        </w:rPr>
        <w:t xml:space="preserve"> solutions</w:t>
      </w:r>
      <w:r w:rsidRPr="00CD0D15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consist of multiple </w:t>
      </w:r>
      <w:ins w:id="9" w:author="Tara Gallagher" w:date="2022-05-01T12:34:00Z">
        <w:r>
          <w:rPr>
            <w:rFonts w:ascii="Cambria" w:hAnsi="Cambria"/>
          </w:rPr>
          <w:t xml:space="preserve">fluorescent </w:t>
        </w:r>
      </w:ins>
      <w:ins w:id="10" w:author="Tara Gallagher" w:date="2022-05-01T12:35:00Z">
        <w:r>
          <w:rPr>
            <w:rFonts w:ascii="Cambria" w:hAnsi="Cambria"/>
          </w:rPr>
          <w:t>sub</w:t>
        </w:r>
      </w:ins>
      <w:r>
        <w:rPr>
          <w:rFonts w:ascii="Cambria" w:hAnsi="Cambria"/>
        </w:rPr>
        <w:t>species (</w:t>
      </w:r>
      <w:r w:rsidRPr="002C14DB">
        <w:rPr>
          <w:rFonts w:ascii="Cambria" w:hAnsi="Cambria"/>
          <w:highlight w:val="yellow"/>
        </w:rPr>
        <w:t>Fig. S3</w:t>
      </w:r>
      <w:r>
        <w:rPr>
          <w:rFonts w:ascii="Cambria" w:hAnsi="Cambria"/>
        </w:rPr>
        <w:t>).</w:t>
      </w:r>
    </w:p>
    <w:p w14:paraId="5DE11853" w14:textId="77777777" w:rsidR="007B34CB" w:rsidRDefault="007B34CB">
      <w:pPr>
        <w:rPr>
          <w:rFonts w:ascii="Cambria" w:hAnsi="Cambria"/>
        </w:rPr>
      </w:pPr>
    </w:p>
    <w:p w14:paraId="033BA177" w14:textId="6A60265E" w:rsidR="007B34CB" w:rsidRDefault="007B34CB">
      <w:pPr>
        <w:rPr>
          <w:rFonts w:ascii="Cambria" w:hAnsi="Cambria"/>
        </w:rPr>
      </w:pPr>
      <w:r>
        <w:rPr>
          <w:rFonts w:ascii="Cambria" w:hAnsi="Cambria"/>
        </w:rPr>
        <w:t>Specifically, the florescent spectra shifted towards longer wavelengths with higher concentrations of reducing agent (Fig. S</w:t>
      </w:r>
      <w:ins w:id="11" w:author="Tara Gallagher" w:date="2022-04-24T17:45:00Z">
        <w:r>
          <w:rPr>
            <w:rFonts w:ascii="Cambria" w:hAnsi="Cambria"/>
          </w:rPr>
          <w:t>2</w:t>
        </w:r>
      </w:ins>
      <w:del w:id="12" w:author="Tara Gallagher" w:date="2022-04-24T17:45:00Z">
        <w:r w:rsidDel="00641D80">
          <w:rPr>
            <w:rFonts w:ascii="Cambria" w:hAnsi="Cambria"/>
          </w:rPr>
          <w:delText>3</w:delText>
        </w:r>
      </w:del>
      <w:r>
        <w:rPr>
          <w:rFonts w:ascii="Cambria" w:hAnsi="Cambria"/>
        </w:rPr>
        <w:t>).</w:t>
      </w:r>
    </w:p>
    <w:p w14:paraId="24A0DECA" w14:textId="77777777" w:rsidR="007B34CB" w:rsidRDefault="007B34CB">
      <w:pPr>
        <w:rPr>
          <w:rFonts w:ascii="Cambria" w:hAnsi="Cambria"/>
        </w:rPr>
      </w:pPr>
    </w:p>
    <w:p w14:paraId="02DF6ED2" w14:textId="50AB2EF4" w:rsidR="007B34CB" w:rsidRDefault="007B34CB">
      <w:pPr>
        <w:rPr>
          <w:rFonts w:ascii="Cambria" w:hAnsi="Cambria"/>
        </w:rPr>
      </w:pPr>
      <w:r>
        <w:rPr>
          <w:rFonts w:ascii="Cambria" w:hAnsi="Cambria"/>
        </w:rPr>
        <w:t xml:space="preserve">The long lifetime signal has only been identified in </w:t>
      </w:r>
      <w:r>
        <w:rPr>
          <w:rFonts w:ascii="Cambria" w:hAnsi="Cambria"/>
          <w:i/>
          <w:iCs/>
        </w:rPr>
        <w:t xml:space="preserve">P. aeruginosa </w:t>
      </w:r>
      <w:r>
        <w:rPr>
          <w:rFonts w:ascii="Cambria" w:hAnsi="Cambria"/>
        </w:rPr>
        <w:t>cultures and not in other microbial cultures (Fig. S</w:t>
      </w:r>
      <w:ins w:id="13" w:author="Tara Gallagher" w:date="2022-04-24T17:47:00Z">
        <w:r>
          <w:rPr>
            <w:rFonts w:ascii="Cambria" w:hAnsi="Cambria"/>
          </w:rPr>
          <w:t>4</w:t>
        </w:r>
      </w:ins>
      <w:del w:id="14" w:author="Tara Gallagher" w:date="2022-04-24T17:47:00Z">
        <w:r w:rsidDel="00C06F71">
          <w:rPr>
            <w:rFonts w:ascii="Cambria" w:hAnsi="Cambria"/>
          </w:rPr>
          <w:delText>1</w:delText>
        </w:r>
      </w:del>
      <w:r>
        <w:rPr>
          <w:rFonts w:ascii="Cambria" w:hAnsi="Cambria"/>
        </w:rPr>
        <w:t>)</w:t>
      </w:r>
    </w:p>
    <w:p w14:paraId="68872CE8" w14:textId="77777777" w:rsidR="00BC62D7" w:rsidRDefault="00BC62D7">
      <w:pPr>
        <w:rPr>
          <w:rFonts w:ascii="Cambria" w:hAnsi="Cambria"/>
        </w:rPr>
      </w:pPr>
    </w:p>
    <w:p w14:paraId="4129E982" w14:textId="7FEFF5A4" w:rsidR="00BC62D7" w:rsidRDefault="00BC62D7">
      <w:pPr>
        <w:rPr>
          <w:rFonts w:ascii="Cambria" w:hAnsi="Cambria"/>
        </w:rPr>
      </w:pPr>
      <w:r w:rsidRPr="002C14DB">
        <w:rPr>
          <w:rFonts w:ascii="Cambria" w:hAnsi="Cambria"/>
          <w:highlight w:val="yellow"/>
        </w:rPr>
        <w:t>The measured total fluorescence intensity was similar throughout the biofilm depths, suggesting effective excitation delivery (</w:t>
      </w:r>
      <w:r w:rsidRPr="002C14DB">
        <w:rPr>
          <w:rFonts w:ascii="Cambria" w:hAnsi="Cambria"/>
          <w:b/>
          <w:bCs/>
          <w:highlight w:val="yellow"/>
        </w:rPr>
        <w:t xml:space="preserve">Fig. </w:t>
      </w:r>
      <w:r>
        <w:rPr>
          <w:rFonts w:ascii="Cambria" w:hAnsi="Cambria"/>
          <w:b/>
          <w:bCs/>
          <w:highlight w:val="yellow"/>
        </w:rPr>
        <w:t>S</w:t>
      </w:r>
      <w:ins w:id="15" w:author="Tara Gallagher" w:date="2022-04-24T17:51:00Z">
        <w:r>
          <w:rPr>
            <w:rFonts w:ascii="Cambria" w:hAnsi="Cambria"/>
            <w:b/>
            <w:bCs/>
            <w:highlight w:val="yellow"/>
          </w:rPr>
          <w:t>5</w:t>
        </w:r>
      </w:ins>
      <w:del w:id="16" w:author="Tara Gallagher" w:date="2022-04-24T17:51:00Z">
        <w:r w:rsidDel="00C06F71">
          <w:rPr>
            <w:rFonts w:ascii="Cambria" w:hAnsi="Cambria"/>
            <w:b/>
            <w:bCs/>
            <w:highlight w:val="yellow"/>
          </w:rPr>
          <w:delText>X</w:delText>
        </w:r>
      </w:del>
      <w:r w:rsidRPr="002C14DB">
        <w:rPr>
          <w:rFonts w:ascii="Cambria" w:hAnsi="Cambria"/>
          <w:highlight w:val="yellow"/>
        </w:rPr>
        <w:t>).</w:t>
      </w:r>
    </w:p>
    <w:p w14:paraId="7F804586" w14:textId="77777777" w:rsidR="00BC62D7" w:rsidRDefault="00BC62D7">
      <w:pPr>
        <w:rPr>
          <w:rFonts w:ascii="Cambria" w:hAnsi="Cambria"/>
        </w:rPr>
      </w:pPr>
    </w:p>
    <w:p w14:paraId="2A3690D0" w14:textId="0A5E4FB6" w:rsidR="00BC62D7" w:rsidRDefault="00BC62D7">
      <w:pPr>
        <w:rPr>
          <w:rFonts w:ascii="Cambria" w:hAnsi="Cambria"/>
        </w:rPr>
      </w:pPr>
      <w:r>
        <w:rPr>
          <w:rFonts w:ascii="Cambria" w:hAnsi="Cambria"/>
        </w:rPr>
        <w:t xml:space="preserve">The phasor position of cultures was distinct from uninoculated media (Fig. </w:t>
      </w:r>
      <w:r w:rsidRPr="002C14DB">
        <w:rPr>
          <w:rFonts w:ascii="Cambria" w:hAnsi="Cambria"/>
          <w:highlight w:val="yellow"/>
        </w:rPr>
        <w:t>S</w:t>
      </w:r>
      <w:ins w:id="17" w:author="Tara Gallagher" w:date="2022-04-24T17:52:00Z">
        <w:r>
          <w:rPr>
            <w:rFonts w:ascii="Cambria" w:hAnsi="Cambria"/>
          </w:rPr>
          <w:t>6</w:t>
        </w:r>
      </w:ins>
      <w:r>
        <w:rPr>
          <w:rFonts w:ascii="Cambria" w:hAnsi="Cambria"/>
        </w:rPr>
        <w:t>),</w:t>
      </w:r>
    </w:p>
    <w:p w14:paraId="2BE55BDF" w14:textId="77777777" w:rsidR="00BC62D7" w:rsidRDefault="00BC62D7">
      <w:pPr>
        <w:rPr>
          <w:rFonts w:ascii="Cambria" w:hAnsi="Cambria"/>
        </w:rPr>
      </w:pPr>
    </w:p>
    <w:p w14:paraId="05D10C7B" w14:textId="3FD8735F" w:rsidR="00BC62D7" w:rsidRDefault="00BC62D7">
      <w:r w:rsidRPr="009A763D">
        <w:rPr>
          <w:rFonts w:ascii="Cambria" w:hAnsi="Cambria"/>
        </w:rPr>
        <w:t>When imaged with an air objective, the lifetime signal of the biofilm with a coverslip was closer to reduced pyocyanin than that of the sample without a cover slip (</w:t>
      </w:r>
      <w:r w:rsidRPr="009A763D">
        <w:rPr>
          <w:rFonts w:ascii="Cambria" w:hAnsi="Cambria"/>
          <w:b/>
          <w:bCs/>
        </w:rPr>
        <w:t>Fig. S7</w:t>
      </w:r>
      <w:r w:rsidRPr="009A763D">
        <w:rPr>
          <w:rFonts w:ascii="Cambria" w:hAnsi="Cambria"/>
        </w:rPr>
        <w:t>),</w:t>
      </w:r>
    </w:p>
    <w:sectPr w:rsidR="00BC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ra Gallagher">
    <w15:presenceInfo w15:providerId="AD" w15:userId="S::tara.gallagher@recursionpharma.com::ceb83a18-5176-49e6-b7b3-ec26c95cdb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E63"/>
    <w:rsid w:val="00630C95"/>
    <w:rsid w:val="007B34CB"/>
    <w:rsid w:val="007D0E63"/>
    <w:rsid w:val="00BC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AC5DB"/>
  <w15:chartTrackingRefBased/>
  <w15:docId w15:val="{C71D0167-A68B-4446-B69E-62FFB69AA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Gallagher</dc:creator>
  <cp:keywords/>
  <dc:description/>
  <cp:lastModifiedBy>Tara Gallagher</cp:lastModifiedBy>
  <cp:revision>3</cp:revision>
  <dcterms:created xsi:type="dcterms:W3CDTF">2023-06-11T00:53:00Z</dcterms:created>
  <dcterms:modified xsi:type="dcterms:W3CDTF">2023-06-11T01:20:00Z</dcterms:modified>
</cp:coreProperties>
</file>