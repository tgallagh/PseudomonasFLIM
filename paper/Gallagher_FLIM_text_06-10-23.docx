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2C1E" w14:textId="3490967A" w:rsidR="005951AD" w:rsidRPr="00C36C7C" w:rsidRDefault="00B07CAD" w:rsidP="00C36C7C">
      <w:pPr>
        <w:spacing w:line="480" w:lineRule="auto"/>
        <w:rPr>
          <w:rFonts w:ascii="Cambria" w:hAnsi="Cambria"/>
          <w:b/>
          <w:bCs/>
          <w:sz w:val="24"/>
          <w:szCs w:val="24"/>
        </w:rPr>
      </w:pPr>
      <w:r w:rsidRPr="00E1724B">
        <w:rPr>
          <w:rFonts w:ascii="Cambria" w:hAnsi="Cambria"/>
          <w:b/>
          <w:bCs/>
          <w:sz w:val="24"/>
          <w:szCs w:val="24"/>
        </w:rPr>
        <w:t>Title</w:t>
      </w:r>
      <w:r w:rsidR="00C36C7C">
        <w:rPr>
          <w:rFonts w:ascii="Cambria" w:hAnsi="Cambria"/>
          <w:b/>
          <w:bCs/>
          <w:sz w:val="24"/>
          <w:szCs w:val="24"/>
        </w:rPr>
        <w:t xml:space="preserve">: </w:t>
      </w:r>
      <w:commentRangeStart w:id="0"/>
      <w:r w:rsidR="005951AD" w:rsidRPr="00C36C7C">
        <w:rPr>
          <w:rFonts w:ascii="Cambria" w:hAnsi="Cambria"/>
          <w:b/>
          <w:bCs/>
        </w:rPr>
        <w:t>Fluorescence</w:t>
      </w:r>
      <w:commentRangeEnd w:id="0"/>
      <w:r w:rsidR="00625D15">
        <w:rPr>
          <w:rStyle w:val="CommentReference"/>
          <w:rFonts w:ascii="Times New Roman" w:eastAsia="Times New Roman" w:hAnsi="Times New Roman" w:cs="Times New Roman"/>
        </w:rPr>
        <w:commentReference w:id="0"/>
      </w:r>
      <w:r w:rsidR="005951AD" w:rsidRPr="00C36C7C">
        <w:rPr>
          <w:rFonts w:ascii="Cambria" w:hAnsi="Cambria"/>
          <w:b/>
          <w:bCs/>
        </w:rPr>
        <w:t xml:space="preserve"> lifetime imaging detects</w:t>
      </w:r>
      <w:r w:rsidR="0017681D">
        <w:rPr>
          <w:rFonts w:ascii="Cambria" w:hAnsi="Cambria"/>
          <w:b/>
          <w:bCs/>
        </w:rPr>
        <w:t xml:space="preserve"> long</w:t>
      </w:r>
      <w:r w:rsidR="000B787A">
        <w:rPr>
          <w:rFonts w:ascii="Cambria" w:hAnsi="Cambria"/>
          <w:b/>
          <w:bCs/>
        </w:rPr>
        <w:t>-</w:t>
      </w:r>
      <w:r w:rsidR="0017681D">
        <w:rPr>
          <w:rFonts w:ascii="Cambria" w:hAnsi="Cambria"/>
          <w:b/>
          <w:bCs/>
        </w:rPr>
        <w:t>lifetime signal associated with</w:t>
      </w:r>
      <w:r w:rsidR="005951AD" w:rsidRPr="00C36C7C">
        <w:rPr>
          <w:rFonts w:ascii="Cambria" w:hAnsi="Cambria"/>
          <w:b/>
          <w:bCs/>
        </w:rPr>
        <w:t xml:space="preserve"> reduced </w:t>
      </w:r>
      <w:proofErr w:type="spellStart"/>
      <w:r w:rsidR="005951AD" w:rsidRPr="00C36C7C">
        <w:rPr>
          <w:rFonts w:ascii="Cambria" w:hAnsi="Cambria"/>
          <w:b/>
          <w:bCs/>
        </w:rPr>
        <w:t>pycoyanin</w:t>
      </w:r>
      <w:proofErr w:type="spellEnd"/>
      <w:r w:rsidR="005951AD" w:rsidRPr="00C36C7C">
        <w:rPr>
          <w:rFonts w:ascii="Cambria" w:hAnsi="Cambria"/>
          <w:b/>
          <w:bCs/>
        </w:rPr>
        <w:t xml:space="preserve"> at the surface of </w:t>
      </w:r>
      <w:r w:rsidR="005951AD" w:rsidRPr="00C36C7C">
        <w:rPr>
          <w:rFonts w:ascii="Cambria" w:hAnsi="Cambria"/>
          <w:b/>
          <w:bCs/>
          <w:i/>
        </w:rPr>
        <w:t xml:space="preserve">P. aeruginosa </w:t>
      </w:r>
      <w:r w:rsidR="005951AD" w:rsidRPr="00C36C7C">
        <w:rPr>
          <w:rFonts w:ascii="Cambria" w:hAnsi="Cambria"/>
          <w:b/>
          <w:bCs/>
        </w:rPr>
        <w:t>biofilms and in cross-feeding conditions</w:t>
      </w:r>
    </w:p>
    <w:p w14:paraId="4BF27771" w14:textId="77777777" w:rsidR="00E1724B" w:rsidRDefault="00E1724B" w:rsidP="00CD0D15">
      <w:pPr>
        <w:spacing w:line="480" w:lineRule="auto"/>
        <w:rPr>
          <w:rFonts w:ascii="Cambria" w:hAnsi="Cambria"/>
          <w:sz w:val="24"/>
          <w:szCs w:val="24"/>
        </w:rPr>
      </w:pPr>
    </w:p>
    <w:p w14:paraId="3C3B5FCD" w14:textId="0D7B3D7C" w:rsidR="00F27C25" w:rsidRPr="00CD0D15" w:rsidRDefault="00F27C25" w:rsidP="00CD0D15">
      <w:pPr>
        <w:spacing w:line="480" w:lineRule="auto"/>
        <w:rPr>
          <w:rFonts w:ascii="Cambria" w:hAnsi="Cambria"/>
          <w:sz w:val="24"/>
          <w:szCs w:val="24"/>
        </w:rPr>
      </w:pPr>
      <w:r w:rsidRPr="00CD0D15">
        <w:rPr>
          <w:rFonts w:ascii="Cambria" w:hAnsi="Cambria"/>
          <w:sz w:val="24"/>
          <w:szCs w:val="24"/>
        </w:rPr>
        <w:t xml:space="preserve">T. Gallagher*, S.W. </w:t>
      </w:r>
      <w:proofErr w:type="spellStart"/>
      <w:r w:rsidRPr="00CD0D15">
        <w:rPr>
          <w:rFonts w:ascii="Cambria" w:hAnsi="Cambria"/>
          <w:sz w:val="24"/>
          <w:szCs w:val="24"/>
        </w:rPr>
        <w:t>Leemans</w:t>
      </w:r>
      <w:proofErr w:type="spellEnd"/>
      <w:r w:rsidRPr="00CD0D15">
        <w:rPr>
          <w:rFonts w:ascii="Cambria" w:hAnsi="Cambria"/>
          <w:sz w:val="24"/>
          <w:szCs w:val="24"/>
        </w:rPr>
        <w:t xml:space="preserve">*, A. </w:t>
      </w:r>
      <w:proofErr w:type="spellStart"/>
      <w:r w:rsidRPr="00CD0D15">
        <w:rPr>
          <w:rFonts w:ascii="Cambria" w:hAnsi="Cambria"/>
          <w:sz w:val="24"/>
          <w:szCs w:val="24"/>
        </w:rPr>
        <w:t>Dvornikov</w:t>
      </w:r>
      <w:proofErr w:type="spellEnd"/>
      <w:r w:rsidRPr="00CD0D15">
        <w:rPr>
          <w:rFonts w:ascii="Cambria" w:hAnsi="Cambria"/>
          <w:sz w:val="24"/>
          <w:szCs w:val="24"/>
        </w:rPr>
        <w:t xml:space="preserve">, K. </w:t>
      </w:r>
      <w:proofErr w:type="spellStart"/>
      <w:r w:rsidRPr="00CD0D15">
        <w:rPr>
          <w:rFonts w:ascii="Cambria" w:hAnsi="Cambria"/>
          <w:sz w:val="24"/>
          <w:szCs w:val="24"/>
        </w:rPr>
        <w:t>Perinbam</w:t>
      </w:r>
      <w:proofErr w:type="spellEnd"/>
      <w:r w:rsidRPr="00CD0D15">
        <w:rPr>
          <w:rFonts w:ascii="Cambria" w:hAnsi="Cambria"/>
          <w:sz w:val="24"/>
          <w:szCs w:val="24"/>
        </w:rPr>
        <w:t xml:space="preserve">, J. Fong, C. Kim, J. </w:t>
      </w:r>
      <w:proofErr w:type="spellStart"/>
      <w:r w:rsidRPr="00CD0D15">
        <w:rPr>
          <w:rFonts w:ascii="Cambria" w:hAnsi="Cambria"/>
          <w:sz w:val="24"/>
          <w:szCs w:val="24"/>
        </w:rPr>
        <w:t>Kapcia</w:t>
      </w:r>
      <w:proofErr w:type="spellEnd"/>
      <w:r w:rsidRPr="00CD0D15">
        <w:rPr>
          <w:rFonts w:ascii="Cambria" w:hAnsi="Cambria"/>
          <w:sz w:val="24"/>
          <w:szCs w:val="24"/>
        </w:rPr>
        <w:t xml:space="preserve">, M. Kagawa, A. </w:t>
      </w:r>
      <w:proofErr w:type="spellStart"/>
      <w:r w:rsidRPr="00CD0D15">
        <w:rPr>
          <w:rFonts w:ascii="Cambria" w:hAnsi="Cambria"/>
          <w:sz w:val="24"/>
          <w:szCs w:val="24"/>
        </w:rPr>
        <w:t>Grosvirt-Dramen</w:t>
      </w:r>
      <w:proofErr w:type="spellEnd"/>
      <w:r w:rsidRPr="00CD0D15">
        <w:rPr>
          <w:rFonts w:ascii="Cambria" w:hAnsi="Cambria"/>
          <w:sz w:val="24"/>
          <w:szCs w:val="24"/>
        </w:rPr>
        <w:t xml:space="preserve">, A. </w:t>
      </w:r>
      <w:proofErr w:type="spellStart"/>
      <w:r w:rsidRPr="00CD0D15">
        <w:rPr>
          <w:rFonts w:ascii="Cambria" w:hAnsi="Cambria"/>
          <w:sz w:val="24"/>
          <w:szCs w:val="24"/>
        </w:rPr>
        <w:t>Hochbaum</w:t>
      </w:r>
      <w:proofErr w:type="spellEnd"/>
      <w:r w:rsidRPr="00CD0D15">
        <w:rPr>
          <w:rFonts w:ascii="Cambria" w:hAnsi="Cambria"/>
          <w:sz w:val="24"/>
          <w:szCs w:val="24"/>
        </w:rPr>
        <w:t xml:space="preserve">, M. </w:t>
      </w:r>
      <w:proofErr w:type="spellStart"/>
      <w:r w:rsidRPr="00CD0D15">
        <w:rPr>
          <w:rFonts w:ascii="Cambria" w:hAnsi="Cambria"/>
          <w:sz w:val="24"/>
          <w:szCs w:val="24"/>
        </w:rPr>
        <w:t>Digman</w:t>
      </w:r>
      <w:proofErr w:type="spellEnd"/>
      <w:r w:rsidRPr="00CD0D15">
        <w:rPr>
          <w:rFonts w:ascii="Cambria" w:hAnsi="Cambria"/>
          <w:sz w:val="24"/>
          <w:szCs w:val="24"/>
        </w:rPr>
        <w:t xml:space="preserve">, E. Gratton, A. </w:t>
      </w:r>
      <w:proofErr w:type="spellStart"/>
      <w:r w:rsidRPr="00CD0D15">
        <w:rPr>
          <w:rFonts w:ascii="Cambria" w:hAnsi="Cambria"/>
          <w:sz w:val="24"/>
          <w:szCs w:val="24"/>
        </w:rPr>
        <w:t>Siryaporn</w:t>
      </w:r>
      <w:proofErr w:type="spellEnd"/>
      <w:r w:rsidRPr="00CD0D15">
        <w:rPr>
          <w:rFonts w:ascii="Cambria" w:hAnsi="Cambria"/>
          <w:sz w:val="24"/>
          <w:szCs w:val="24"/>
        </w:rPr>
        <w:t xml:space="preserve">, K. </w:t>
      </w:r>
      <w:proofErr w:type="spellStart"/>
      <w:r w:rsidRPr="00CD0D15">
        <w:rPr>
          <w:rFonts w:ascii="Cambria" w:hAnsi="Cambria"/>
          <w:sz w:val="24"/>
          <w:szCs w:val="24"/>
        </w:rPr>
        <w:t>Whiteson</w:t>
      </w:r>
      <w:proofErr w:type="spellEnd"/>
    </w:p>
    <w:p w14:paraId="700C2A3E" w14:textId="45258BE9" w:rsidR="00F27C25" w:rsidRPr="00CD0D15" w:rsidRDefault="00F27C25" w:rsidP="00F27C25">
      <w:pPr>
        <w:rPr>
          <w:rFonts w:ascii="Cambria" w:hAnsi="Cambria"/>
          <w:sz w:val="24"/>
          <w:szCs w:val="24"/>
        </w:rPr>
      </w:pPr>
      <w:r w:rsidRPr="00CD0D15">
        <w:rPr>
          <w:rFonts w:ascii="Cambria" w:hAnsi="Cambria"/>
          <w:sz w:val="24"/>
          <w:szCs w:val="24"/>
        </w:rPr>
        <w:t>* T</w:t>
      </w:r>
      <w:r w:rsidR="00EE2251">
        <w:rPr>
          <w:rFonts w:ascii="Cambria" w:hAnsi="Cambria"/>
          <w:sz w:val="24"/>
          <w:szCs w:val="24"/>
        </w:rPr>
        <w:t>.</w:t>
      </w:r>
      <w:r w:rsidRPr="00CD0D15">
        <w:rPr>
          <w:rFonts w:ascii="Cambria" w:hAnsi="Cambria"/>
          <w:sz w:val="24"/>
          <w:szCs w:val="24"/>
        </w:rPr>
        <w:t>G</w:t>
      </w:r>
      <w:r w:rsidR="00EE2251">
        <w:rPr>
          <w:rFonts w:ascii="Cambria" w:hAnsi="Cambria"/>
          <w:sz w:val="24"/>
          <w:szCs w:val="24"/>
        </w:rPr>
        <w:t>.</w:t>
      </w:r>
      <w:r w:rsidRPr="00CD0D15">
        <w:rPr>
          <w:rFonts w:ascii="Cambria" w:hAnsi="Cambria"/>
          <w:sz w:val="24"/>
          <w:szCs w:val="24"/>
        </w:rPr>
        <w:t xml:space="preserve"> and S</w:t>
      </w:r>
      <w:r w:rsidR="00EE2251">
        <w:rPr>
          <w:rFonts w:ascii="Cambria" w:hAnsi="Cambria"/>
          <w:sz w:val="24"/>
          <w:szCs w:val="24"/>
        </w:rPr>
        <w:t>.</w:t>
      </w:r>
      <w:r w:rsidRPr="00CD0D15">
        <w:rPr>
          <w:rFonts w:ascii="Cambria" w:hAnsi="Cambria"/>
          <w:sz w:val="24"/>
          <w:szCs w:val="24"/>
        </w:rPr>
        <w:t>W</w:t>
      </w:r>
      <w:r w:rsidR="00EE2251">
        <w:rPr>
          <w:rFonts w:ascii="Cambria" w:hAnsi="Cambria"/>
          <w:sz w:val="24"/>
          <w:szCs w:val="24"/>
        </w:rPr>
        <w:t>.</w:t>
      </w:r>
      <w:r w:rsidRPr="00CD0D15">
        <w:rPr>
          <w:rFonts w:ascii="Cambria" w:hAnsi="Cambria"/>
          <w:sz w:val="24"/>
          <w:szCs w:val="24"/>
        </w:rPr>
        <w:t>L</w:t>
      </w:r>
      <w:r w:rsidR="00EE2251">
        <w:rPr>
          <w:rFonts w:ascii="Cambria" w:hAnsi="Cambria"/>
          <w:sz w:val="24"/>
          <w:szCs w:val="24"/>
        </w:rPr>
        <w:t>.</w:t>
      </w:r>
      <w:r w:rsidRPr="00CD0D15">
        <w:rPr>
          <w:rFonts w:ascii="Cambria" w:hAnsi="Cambria"/>
          <w:sz w:val="24"/>
          <w:szCs w:val="24"/>
        </w:rPr>
        <w:t xml:space="preserve"> contributed equally</w:t>
      </w:r>
    </w:p>
    <w:p w14:paraId="7AE12181" w14:textId="77777777" w:rsidR="003C75F4" w:rsidRDefault="003C75F4" w:rsidP="00F27C25">
      <w:pPr>
        <w:spacing w:line="480" w:lineRule="auto"/>
        <w:outlineLvl w:val="0"/>
        <w:rPr>
          <w:rFonts w:ascii="Cambria" w:hAnsi="Cambria"/>
          <w:sz w:val="24"/>
          <w:szCs w:val="24"/>
        </w:rPr>
      </w:pPr>
    </w:p>
    <w:p w14:paraId="29CF500B" w14:textId="1171E2A2" w:rsidR="003C75F4" w:rsidRDefault="003C75F4" w:rsidP="00F27C25">
      <w:pPr>
        <w:spacing w:line="480" w:lineRule="auto"/>
        <w:outlineLvl w:val="0"/>
        <w:rPr>
          <w:rFonts w:ascii="Cambria" w:hAnsi="Cambria"/>
          <w:sz w:val="24"/>
          <w:szCs w:val="24"/>
        </w:rPr>
      </w:pPr>
      <w:r>
        <w:rPr>
          <w:rFonts w:ascii="Cambria" w:hAnsi="Cambria"/>
          <w:sz w:val="24"/>
          <w:szCs w:val="24"/>
        </w:rPr>
        <w:t>Journal: ACS Nano Letters (3,000 words, 5 figures max)</w:t>
      </w:r>
    </w:p>
    <w:p w14:paraId="59101048" w14:textId="00BBACBC" w:rsidR="004C4CD3" w:rsidRDefault="004C4CD3" w:rsidP="00F27C25">
      <w:pPr>
        <w:spacing w:line="480" w:lineRule="auto"/>
        <w:outlineLvl w:val="0"/>
        <w:rPr>
          <w:rFonts w:ascii="Cambria" w:hAnsi="Cambria"/>
          <w:sz w:val="24"/>
          <w:szCs w:val="24"/>
        </w:rPr>
      </w:pPr>
      <w:r>
        <w:rPr>
          <w:rFonts w:ascii="Cambria" w:hAnsi="Cambria"/>
          <w:sz w:val="24"/>
          <w:szCs w:val="24"/>
        </w:rPr>
        <w:t xml:space="preserve">Current word count: </w:t>
      </w:r>
      <w:r w:rsidRPr="000E01C4">
        <w:rPr>
          <w:rFonts w:ascii="Cambria" w:hAnsi="Cambria"/>
          <w:color w:val="FF0000"/>
          <w:sz w:val="24"/>
          <w:szCs w:val="24"/>
        </w:rPr>
        <w:t>3,</w:t>
      </w:r>
      <w:ins w:id="1" w:author="Tara Gallagher" w:date="2023-06-10T19:59:00Z">
        <w:r w:rsidR="000E2C0E">
          <w:rPr>
            <w:rFonts w:ascii="Cambria" w:hAnsi="Cambria"/>
            <w:color w:val="FF0000"/>
            <w:sz w:val="24"/>
            <w:szCs w:val="24"/>
          </w:rPr>
          <w:t>413</w:t>
        </w:r>
      </w:ins>
    </w:p>
    <w:p w14:paraId="21EF8441" w14:textId="77777777" w:rsidR="00E1724B" w:rsidRPr="00E1724B" w:rsidRDefault="00E1724B" w:rsidP="00E1724B">
      <w:pPr>
        <w:spacing w:line="480" w:lineRule="auto"/>
        <w:outlineLvl w:val="0"/>
        <w:rPr>
          <w:rFonts w:ascii="Cambria" w:hAnsi="Cambria"/>
        </w:rPr>
      </w:pPr>
    </w:p>
    <w:p w14:paraId="6D21C754" w14:textId="6E371B4B" w:rsidR="00D8565A" w:rsidRPr="00D8565A" w:rsidRDefault="00F27C25" w:rsidP="00D8565A">
      <w:pPr>
        <w:spacing w:line="480" w:lineRule="auto"/>
        <w:outlineLvl w:val="0"/>
        <w:rPr>
          <w:rFonts w:ascii="Cambria" w:hAnsi="Cambria"/>
          <w:b/>
          <w:bCs/>
          <w:sz w:val="24"/>
          <w:szCs w:val="24"/>
        </w:rPr>
      </w:pPr>
      <w:r w:rsidRPr="00CD0D15">
        <w:rPr>
          <w:rFonts w:ascii="Cambria" w:hAnsi="Cambria"/>
          <w:b/>
          <w:bCs/>
          <w:sz w:val="24"/>
          <w:szCs w:val="24"/>
        </w:rPr>
        <w:t>Abstract:</w:t>
      </w:r>
    </w:p>
    <w:p w14:paraId="63202D38" w14:textId="62ADE5F5" w:rsidR="00A36DF2" w:rsidRDefault="006F196F" w:rsidP="00371CD8">
      <w:pPr>
        <w:spacing w:line="480" w:lineRule="auto"/>
        <w:ind w:firstLine="720"/>
        <w:outlineLvl w:val="0"/>
        <w:rPr>
          <w:rFonts w:ascii="Cambria" w:hAnsi="Cambria"/>
          <w:sz w:val="24"/>
          <w:szCs w:val="24"/>
        </w:rPr>
      </w:pPr>
      <w:r w:rsidRPr="00CD0D15">
        <w:rPr>
          <w:rFonts w:ascii="Cambria" w:hAnsi="Cambria"/>
          <w:sz w:val="24"/>
          <w:szCs w:val="24"/>
        </w:rPr>
        <w:t xml:space="preserve">Understanding bacterial physiology in real-world environments </w:t>
      </w:r>
      <w:r>
        <w:rPr>
          <w:rFonts w:ascii="Cambria" w:hAnsi="Cambria"/>
          <w:sz w:val="24"/>
          <w:szCs w:val="24"/>
        </w:rPr>
        <w:t>requires non-invasive approaches</w:t>
      </w:r>
      <w:r w:rsidRPr="00CD0D15">
        <w:rPr>
          <w:rFonts w:ascii="Cambria" w:hAnsi="Cambria"/>
          <w:sz w:val="24"/>
          <w:szCs w:val="24"/>
        </w:rPr>
        <w:t xml:space="preserve"> </w:t>
      </w:r>
      <w:r>
        <w:rPr>
          <w:rFonts w:ascii="Cambria" w:hAnsi="Cambria"/>
          <w:sz w:val="24"/>
          <w:szCs w:val="24"/>
        </w:rPr>
        <w:t xml:space="preserve">and is </w:t>
      </w:r>
      <w:r w:rsidRPr="00CD0D15">
        <w:rPr>
          <w:rFonts w:ascii="Cambria" w:hAnsi="Cambria"/>
          <w:sz w:val="24"/>
          <w:szCs w:val="24"/>
        </w:rPr>
        <w:t>a challenging yet necessary</w:t>
      </w:r>
      <w:r>
        <w:rPr>
          <w:rFonts w:ascii="Cambria" w:hAnsi="Cambria"/>
          <w:sz w:val="24"/>
          <w:szCs w:val="24"/>
        </w:rPr>
        <w:t xml:space="preserve"> </w:t>
      </w:r>
      <w:r w:rsidRPr="00CD0D15">
        <w:rPr>
          <w:rFonts w:ascii="Cambria" w:hAnsi="Cambria"/>
          <w:sz w:val="24"/>
          <w:szCs w:val="24"/>
        </w:rPr>
        <w:t>endeavor to effectively treat infect</w:t>
      </w:r>
      <w:r>
        <w:rPr>
          <w:rFonts w:ascii="Cambria" w:hAnsi="Cambria"/>
          <w:sz w:val="24"/>
          <w:szCs w:val="24"/>
        </w:rPr>
        <w:t xml:space="preserve">ious disease. </w:t>
      </w:r>
      <w:r w:rsidR="00EA0C97">
        <w:rPr>
          <w:rFonts w:ascii="Cambria" w:hAnsi="Cambria"/>
          <w:sz w:val="24"/>
          <w:szCs w:val="24"/>
        </w:rPr>
        <w:t>B</w:t>
      </w:r>
      <w:r>
        <w:rPr>
          <w:rFonts w:ascii="Cambria" w:hAnsi="Cambria"/>
          <w:sz w:val="24"/>
          <w:szCs w:val="24"/>
        </w:rPr>
        <w:t>acteria</w:t>
      </w:r>
      <w:r w:rsidR="00792B2C">
        <w:rPr>
          <w:rFonts w:ascii="Cambria" w:hAnsi="Cambria"/>
          <w:sz w:val="24"/>
          <w:szCs w:val="24"/>
        </w:rPr>
        <w:t xml:space="preserve"> </w:t>
      </w:r>
      <w:r>
        <w:rPr>
          <w:rFonts w:ascii="Cambria" w:hAnsi="Cambria"/>
          <w:sz w:val="24"/>
          <w:szCs w:val="24"/>
        </w:rPr>
        <w:t>evolved strategies to tolerate</w:t>
      </w:r>
      <w:r w:rsidR="00EA0C97">
        <w:rPr>
          <w:rFonts w:ascii="Cambria" w:hAnsi="Cambria"/>
          <w:sz w:val="24"/>
          <w:szCs w:val="24"/>
        </w:rPr>
        <w:t xml:space="preserve"> chemical gradients associated with infections. </w:t>
      </w:r>
      <w:r>
        <w:rPr>
          <w:rFonts w:ascii="Cambria" w:hAnsi="Cambria"/>
          <w:sz w:val="24"/>
          <w:szCs w:val="24"/>
        </w:rPr>
        <w:t xml:space="preserve">For example, the opportunistic pathogen </w:t>
      </w:r>
      <w:r w:rsidR="002A4B5E">
        <w:rPr>
          <w:rFonts w:ascii="Cambria" w:hAnsi="Cambria"/>
          <w:i/>
          <w:iCs/>
          <w:sz w:val="24"/>
          <w:szCs w:val="24"/>
        </w:rPr>
        <w:t>Pseudomonas aeruginosa</w:t>
      </w:r>
      <w:r w:rsidR="002A4B5E">
        <w:rPr>
          <w:rFonts w:ascii="Cambria" w:hAnsi="Cambria"/>
          <w:sz w:val="24"/>
          <w:szCs w:val="24"/>
        </w:rPr>
        <w:t xml:space="preserve"> utilizes </w:t>
      </w:r>
      <w:r w:rsidR="00516B1A">
        <w:rPr>
          <w:rFonts w:ascii="Cambria" w:hAnsi="Cambria"/>
          <w:sz w:val="24"/>
          <w:szCs w:val="24"/>
        </w:rPr>
        <w:t xml:space="preserve">the redox-active metabolite, </w:t>
      </w:r>
      <w:r w:rsidR="002A4B5E">
        <w:rPr>
          <w:rFonts w:ascii="Cambria" w:hAnsi="Cambria"/>
          <w:sz w:val="24"/>
          <w:szCs w:val="24"/>
        </w:rPr>
        <w:t>pyocyanin</w:t>
      </w:r>
      <w:r w:rsidR="00516B1A">
        <w:rPr>
          <w:rFonts w:ascii="Cambria" w:hAnsi="Cambria"/>
          <w:sz w:val="24"/>
          <w:szCs w:val="24"/>
        </w:rPr>
        <w:t xml:space="preserve">, </w:t>
      </w:r>
      <w:r w:rsidR="002A4B5E">
        <w:rPr>
          <w:rFonts w:ascii="Cambria" w:hAnsi="Cambria"/>
          <w:sz w:val="24"/>
          <w:szCs w:val="24"/>
        </w:rPr>
        <w:t>as an alternative electron acceptor in</w:t>
      </w:r>
      <w:r w:rsidR="00D8565A">
        <w:rPr>
          <w:rFonts w:ascii="Cambria" w:hAnsi="Cambria"/>
          <w:sz w:val="24"/>
          <w:szCs w:val="24"/>
        </w:rPr>
        <w:t xml:space="preserve"> </w:t>
      </w:r>
      <w:r>
        <w:rPr>
          <w:rFonts w:ascii="Cambria" w:hAnsi="Cambria"/>
          <w:sz w:val="24"/>
          <w:szCs w:val="24"/>
        </w:rPr>
        <w:t>low-oxygen</w:t>
      </w:r>
      <w:r w:rsidR="00EA0C97">
        <w:rPr>
          <w:rFonts w:ascii="Cambria" w:hAnsi="Cambria"/>
          <w:sz w:val="24"/>
          <w:szCs w:val="24"/>
        </w:rPr>
        <w:t xml:space="preserve">. </w:t>
      </w:r>
      <w:r w:rsidR="00DD3AB4">
        <w:rPr>
          <w:rFonts w:ascii="Cambria" w:hAnsi="Cambria"/>
          <w:sz w:val="24"/>
          <w:szCs w:val="24"/>
        </w:rPr>
        <w:t xml:space="preserve">The reduced form of pyocyanin, in addition to other metabolites produced by </w:t>
      </w:r>
      <w:r w:rsidR="00DD3AB4">
        <w:rPr>
          <w:rFonts w:ascii="Cambria" w:hAnsi="Cambria"/>
          <w:i/>
          <w:iCs/>
          <w:sz w:val="24"/>
          <w:szCs w:val="24"/>
        </w:rPr>
        <w:t xml:space="preserve">P. </w:t>
      </w:r>
      <w:proofErr w:type="gramStart"/>
      <w:r w:rsidR="00DD3AB4">
        <w:rPr>
          <w:rFonts w:ascii="Cambria" w:hAnsi="Cambria"/>
          <w:i/>
          <w:iCs/>
          <w:sz w:val="24"/>
          <w:szCs w:val="24"/>
        </w:rPr>
        <w:t xml:space="preserve">aeruginosa, </w:t>
      </w:r>
      <w:r w:rsidR="00DD3AB4">
        <w:rPr>
          <w:rFonts w:ascii="Cambria" w:hAnsi="Cambria"/>
          <w:sz w:val="24"/>
          <w:szCs w:val="24"/>
        </w:rPr>
        <w:t xml:space="preserve"> are</w:t>
      </w:r>
      <w:proofErr w:type="gramEnd"/>
      <w:r w:rsidR="00DD3AB4">
        <w:rPr>
          <w:rFonts w:ascii="Cambria" w:hAnsi="Cambria"/>
          <w:sz w:val="24"/>
          <w:szCs w:val="24"/>
        </w:rPr>
        <w:t xml:space="preserve"> fluorescent, and i</w:t>
      </w:r>
      <w:r w:rsidR="00643386">
        <w:rPr>
          <w:rFonts w:ascii="Cambria" w:hAnsi="Cambria"/>
          <w:sz w:val="24"/>
          <w:szCs w:val="24"/>
        </w:rPr>
        <w:t xml:space="preserve">maging </w:t>
      </w:r>
      <w:r w:rsidR="00643386">
        <w:rPr>
          <w:rFonts w:ascii="Cambria" w:hAnsi="Cambria"/>
          <w:i/>
          <w:iCs/>
          <w:sz w:val="24"/>
          <w:szCs w:val="24"/>
        </w:rPr>
        <w:t xml:space="preserve">P. aeruginosa </w:t>
      </w:r>
      <w:r w:rsidR="00643386">
        <w:rPr>
          <w:rFonts w:ascii="Cambria" w:hAnsi="Cambria"/>
          <w:sz w:val="24"/>
          <w:szCs w:val="24"/>
        </w:rPr>
        <w:t xml:space="preserve">in biofilms or clinical samples is necessary to understand how </w:t>
      </w:r>
      <w:r w:rsidR="00643386">
        <w:rPr>
          <w:rFonts w:ascii="Cambria" w:hAnsi="Cambria"/>
          <w:i/>
          <w:iCs/>
          <w:sz w:val="24"/>
          <w:szCs w:val="24"/>
        </w:rPr>
        <w:t xml:space="preserve">P. aeruginosa </w:t>
      </w:r>
      <w:r w:rsidR="00643386">
        <w:rPr>
          <w:rFonts w:ascii="Cambria" w:hAnsi="Cambria"/>
          <w:sz w:val="24"/>
          <w:szCs w:val="24"/>
        </w:rPr>
        <w:t xml:space="preserve">responds to the local chemical environment. </w:t>
      </w:r>
      <w:r w:rsidR="00792B2C">
        <w:rPr>
          <w:rFonts w:ascii="Cambria" w:hAnsi="Cambria"/>
          <w:sz w:val="24"/>
          <w:szCs w:val="24"/>
        </w:rPr>
        <w:t>The DIVER, a custom-made instrument</w:t>
      </w:r>
      <w:r w:rsidR="00DD3AB4">
        <w:rPr>
          <w:rFonts w:ascii="Cambria" w:hAnsi="Cambria"/>
          <w:sz w:val="24"/>
          <w:szCs w:val="24"/>
        </w:rPr>
        <w:t xml:space="preserve"> originally designed for deep tissue imaging, was used to image </w:t>
      </w:r>
      <w:r w:rsidR="00DD3AB4">
        <w:rPr>
          <w:rFonts w:ascii="Cambria" w:hAnsi="Cambria"/>
          <w:i/>
          <w:iCs/>
          <w:sz w:val="24"/>
          <w:szCs w:val="24"/>
        </w:rPr>
        <w:t xml:space="preserve">P. </w:t>
      </w:r>
      <w:r w:rsidR="00DD3AB4">
        <w:rPr>
          <w:rFonts w:ascii="Cambria" w:hAnsi="Cambria"/>
          <w:i/>
          <w:iCs/>
          <w:sz w:val="24"/>
          <w:szCs w:val="24"/>
        </w:rPr>
        <w:lastRenderedPageBreak/>
        <w:t xml:space="preserve">aeruginosa </w:t>
      </w:r>
      <w:r w:rsidR="00DD3AB4">
        <w:rPr>
          <w:rFonts w:ascii="Cambria" w:hAnsi="Cambria"/>
          <w:sz w:val="24"/>
          <w:szCs w:val="24"/>
        </w:rPr>
        <w:t>auto-fluorescen</w:t>
      </w:r>
      <w:r w:rsidR="00371CD8">
        <w:rPr>
          <w:rFonts w:ascii="Cambria" w:hAnsi="Cambria"/>
          <w:sz w:val="24"/>
          <w:szCs w:val="24"/>
        </w:rPr>
        <w:t>ce</w:t>
      </w:r>
      <w:r w:rsidR="00DD3AB4">
        <w:rPr>
          <w:rFonts w:ascii="Cambria" w:hAnsi="Cambria"/>
          <w:sz w:val="24"/>
          <w:szCs w:val="24"/>
        </w:rPr>
        <w:t xml:space="preserve"> </w:t>
      </w:r>
      <w:r w:rsidR="00371CD8">
        <w:rPr>
          <w:rFonts w:ascii="Cambria" w:hAnsi="Cambria"/>
          <w:sz w:val="24"/>
          <w:szCs w:val="24"/>
        </w:rPr>
        <w:t xml:space="preserve">and the fluorescence lifetime </w:t>
      </w:r>
      <w:r w:rsidR="00DD3AB4">
        <w:rPr>
          <w:rFonts w:ascii="Cambria" w:hAnsi="Cambria"/>
          <w:sz w:val="24"/>
          <w:szCs w:val="24"/>
        </w:rPr>
        <w:t xml:space="preserve">throughout biofilms and </w:t>
      </w:r>
      <w:r w:rsidR="0083075C">
        <w:rPr>
          <w:rFonts w:ascii="Cambria" w:hAnsi="Cambria"/>
          <w:sz w:val="24"/>
          <w:szCs w:val="24"/>
        </w:rPr>
        <w:t>aggregates</w:t>
      </w:r>
      <w:r w:rsidR="00371CD8">
        <w:rPr>
          <w:rFonts w:ascii="Cambria" w:hAnsi="Cambria"/>
          <w:sz w:val="24"/>
          <w:szCs w:val="24"/>
        </w:rPr>
        <w:t xml:space="preserve">. Using the DIVER fluorescence lifetime instrument, the </w:t>
      </w:r>
      <w:r w:rsidR="00967D0D">
        <w:rPr>
          <w:rFonts w:ascii="Cambria" w:hAnsi="Cambria"/>
          <w:sz w:val="24"/>
          <w:szCs w:val="24"/>
        </w:rPr>
        <w:t>reduced form of pyocyanin was detected at the</w:t>
      </w:r>
      <w:r w:rsidR="00967D0D">
        <w:rPr>
          <w:rFonts w:ascii="Cambria" w:hAnsi="Cambria"/>
          <w:iCs/>
          <w:sz w:val="24"/>
          <w:szCs w:val="24"/>
        </w:rPr>
        <w:t xml:space="preserve"> surface of </w:t>
      </w:r>
      <w:r w:rsidR="00967D0D">
        <w:rPr>
          <w:rFonts w:ascii="Cambria" w:hAnsi="Cambria"/>
          <w:i/>
          <w:sz w:val="24"/>
          <w:szCs w:val="24"/>
        </w:rPr>
        <w:t xml:space="preserve">P. aeruginosa </w:t>
      </w:r>
      <w:r w:rsidR="00967D0D">
        <w:rPr>
          <w:rFonts w:ascii="Cambria" w:hAnsi="Cambria"/>
          <w:iCs/>
          <w:sz w:val="24"/>
          <w:szCs w:val="24"/>
        </w:rPr>
        <w:t>biofilms,</w:t>
      </w:r>
      <w:r w:rsidR="006D6721" w:rsidRPr="00CD0D15">
        <w:rPr>
          <w:rFonts w:ascii="Cambria" w:hAnsi="Cambria"/>
          <w:sz w:val="24"/>
          <w:szCs w:val="24"/>
        </w:rPr>
        <w:t xml:space="preserve"> where </w:t>
      </w:r>
      <w:r w:rsidR="006D6721">
        <w:rPr>
          <w:rFonts w:ascii="Cambria" w:hAnsi="Cambria"/>
          <w:sz w:val="24"/>
          <w:szCs w:val="24"/>
        </w:rPr>
        <w:t>growth</w:t>
      </w:r>
      <w:r w:rsidR="006D6721" w:rsidRPr="00CD0D15">
        <w:rPr>
          <w:rFonts w:ascii="Cambria" w:hAnsi="Cambria"/>
          <w:sz w:val="24"/>
          <w:szCs w:val="24"/>
        </w:rPr>
        <w:t xml:space="preserve"> </w:t>
      </w:r>
      <w:r w:rsidR="006D6721">
        <w:rPr>
          <w:rFonts w:ascii="Cambria" w:hAnsi="Cambria"/>
          <w:sz w:val="24"/>
          <w:szCs w:val="24"/>
        </w:rPr>
        <w:t>wa</w:t>
      </w:r>
      <w:r w:rsidR="006D6721" w:rsidRPr="00CD0D15">
        <w:rPr>
          <w:rFonts w:ascii="Cambria" w:hAnsi="Cambria"/>
          <w:sz w:val="24"/>
          <w:szCs w:val="24"/>
        </w:rPr>
        <w:t>s dense and oxygen consumption</w:t>
      </w:r>
      <w:r w:rsidR="006D6721" w:rsidRPr="00927F15">
        <w:rPr>
          <w:rFonts w:ascii="Cambria" w:hAnsi="Cambria"/>
          <w:sz w:val="24"/>
          <w:szCs w:val="24"/>
        </w:rPr>
        <w:t xml:space="preserve"> </w:t>
      </w:r>
      <w:r w:rsidR="006D6721">
        <w:rPr>
          <w:rFonts w:ascii="Cambria" w:hAnsi="Cambria"/>
          <w:sz w:val="24"/>
          <w:szCs w:val="24"/>
        </w:rPr>
        <w:t xml:space="preserve">was </w:t>
      </w:r>
      <w:r w:rsidR="009F5128">
        <w:rPr>
          <w:rFonts w:ascii="Cambria" w:hAnsi="Cambria"/>
          <w:sz w:val="24"/>
          <w:szCs w:val="24"/>
        </w:rPr>
        <w:t>likely</w:t>
      </w:r>
      <w:r w:rsidR="009F5128" w:rsidRPr="00CD0D15">
        <w:rPr>
          <w:rFonts w:ascii="Cambria" w:hAnsi="Cambria"/>
          <w:sz w:val="24"/>
          <w:szCs w:val="24"/>
        </w:rPr>
        <w:t xml:space="preserve"> </w:t>
      </w:r>
      <w:r w:rsidR="006D6721" w:rsidRPr="00CD0D15">
        <w:rPr>
          <w:rFonts w:ascii="Cambria" w:hAnsi="Cambria"/>
          <w:sz w:val="24"/>
          <w:szCs w:val="24"/>
        </w:rPr>
        <w:t>hig</w:t>
      </w:r>
      <w:r w:rsidR="006D6721">
        <w:rPr>
          <w:rFonts w:ascii="Cambria" w:hAnsi="Cambria"/>
          <w:sz w:val="24"/>
          <w:szCs w:val="24"/>
        </w:rPr>
        <w:t xml:space="preserve">h. In addition, </w:t>
      </w:r>
      <w:r w:rsidR="006D6721">
        <w:rPr>
          <w:rFonts w:ascii="Cambria" w:hAnsi="Cambria"/>
          <w:i/>
          <w:iCs/>
          <w:sz w:val="24"/>
          <w:szCs w:val="24"/>
        </w:rPr>
        <w:t xml:space="preserve">P. aeruginosa </w:t>
      </w:r>
      <w:r w:rsidR="00967D0D">
        <w:rPr>
          <w:rFonts w:ascii="Cambria" w:hAnsi="Cambria"/>
          <w:sz w:val="24"/>
          <w:szCs w:val="24"/>
        </w:rPr>
        <w:t>cultures had higher levels of reduced</w:t>
      </w:r>
      <w:r w:rsidR="006D6721">
        <w:rPr>
          <w:rFonts w:ascii="Cambria" w:hAnsi="Cambria"/>
          <w:sz w:val="24"/>
          <w:szCs w:val="24"/>
        </w:rPr>
        <w:t xml:space="preserve"> pyocyanin in the presence of</w:t>
      </w:r>
      <w:r w:rsidR="00967D0D">
        <w:rPr>
          <w:rFonts w:ascii="Cambria" w:hAnsi="Cambria"/>
          <w:i/>
          <w:iCs/>
          <w:sz w:val="24"/>
          <w:szCs w:val="24"/>
        </w:rPr>
        <w:t xml:space="preserve"> </w:t>
      </w:r>
      <w:r w:rsidR="00371CD8">
        <w:rPr>
          <w:rFonts w:ascii="Cambria" w:hAnsi="Cambria"/>
          <w:sz w:val="24"/>
          <w:szCs w:val="24"/>
        </w:rPr>
        <w:t>fermentation metabolites produced by</w:t>
      </w:r>
      <w:r w:rsidR="00E66D9F">
        <w:rPr>
          <w:rFonts w:ascii="Cambria" w:hAnsi="Cambria"/>
          <w:sz w:val="24"/>
          <w:szCs w:val="24"/>
        </w:rPr>
        <w:t xml:space="preserve">, </w:t>
      </w:r>
      <w:proofErr w:type="spellStart"/>
      <w:r w:rsidR="00967D0D">
        <w:rPr>
          <w:rFonts w:ascii="Cambria" w:hAnsi="Cambria"/>
          <w:i/>
          <w:iCs/>
          <w:sz w:val="24"/>
          <w:szCs w:val="24"/>
        </w:rPr>
        <w:t>Rothia</w:t>
      </w:r>
      <w:proofErr w:type="spellEnd"/>
      <w:r w:rsidR="00967D0D">
        <w:rPr>
          <w:rFonts w:ascii="Cambria" w:hAnsi="Cambria"/>
          <w:i/>
          <w:iCs/>
          <w:sz w:val="24"/>
          <w:szCs w:val="24"/>
        </w:rPr>
        <w:t xml:space="preserve"> </w:t>
      </w:r>
      <w:proofErr w:type="spellStart"/>
      <w:r w:rsidR="00967D0D">
        <w:rPr>
          <w:rFonts w:ascii="Cambria" w:hAnsi="Cambria"/>
          <w:i/>
          <w:iCs/>
          <w:sz w:val="24"/>
          <w:szCs w:val="24"/>
        </w:rPr>
        <w:t>mucilaginosa</w:t>
      </w:r>
      <w:proofErr w:type="spellEnd"/>
      <w:r w:rsidR="00967D0D">
        <w:rPr>
          <w:rFonts w:ascii="Cambria" w:hAnsi="Cambria"/>
          <w:i/>
          <w:iCs/>
          <w:sz w:val="24"/>
          <w:szCs w:val="24"/>
        </w:rPr>
        <w:t>,</w:t>
      </w:r>
      <w:r w:rsidR="00E66D9F">
        <w:rPr>
          <w:rFonts w:ascii="Cambria" w:hAnsi="Cambria"/>
          <w:sz w:val="24"/>
          <w:szCs w:val="24"/>
        </w:rPr>
        <w:t xml:space="preserve"> which co</w:t>
      </w:r>
      <w:r w:rsidR="004F7493">
        <w:rPr>
          <w:rFonts w:ascii="Cambria" w:hAnsi="Cambria"/>
          <w:sz w:val="24"/>
          <w:szCs w:val="24"/>
        </w:rPr>
        <w:t>-</w:t>
      </w:r>
      <w:r w:rsidR="00967D0D">
        <w:rPr>
          <w:rFonts w:ascii="Cambria" w:hAnsi="Cambria"/>
          <w:sz w:val="24"/>
          <w:szCs w:val="24"/>
        </w:rPr>
        <w:t>colonize</w:t>
      </w:r>
      <w:r w:rsidR="004F7493">
        <w:rPr>
          <w:rFonts w:ascii="Cambria" w:hAnsi="Cambria"/>
          <w:sz w:val="24"/>
          <w:szCs w:val="24"/>
        </w:rPr>
        <w:t>s</w:t>
      </w:r>
      <w:r w:rsidR="00967D0D">
        <w:rPr>
          <w:rFonts w:ascii="Cambria" w:hAnsi="Cambria"/>
          <w:sz w:val="24"/>
          <w:szCs w:val="24"/>
        </w:rPr>
        <w:t xml:space="preserve"> the cystic fibrosis airways</w:t>
      </w:r>
      <w:r w:rsidR="00371711">
        <w:rPr>
          <w:rFonts w:ascii="Cambria" w:hAnsi="Cambria"/>
          <w:sz w:val="24"/>
          <w:szCs w:val="24"/>
        </w:rPr>
        <w:t xml:space="preserve"> with </w:t>
      </w:r>
      <w:r w:rsidR="00371711">
        <w:rPr>
          <w:rFonts w:ascii="Cambria" w:hAnsi="Cambria"/>
          <w:i/>
          <w:sz w:val="24"/>
          <w:szCs w:val="24"/>
        </w:rPr>
        <w:t>P. aeruginosa</w:t>
      </w:r>
      <w:r w:rsidR="00967D0D">
        <w:rPr>
          <w:rFonts w:ascii="Cambria" w:hAnsi="Cambria"/>
          <w:sz w:val="24"/>
          <w:szCs w:val="24"/>
        </w:rPr>
        <w:t>.</w:t>
      </w:r>
      <w:r w:rsidR="00E66D9F">
        <w:rPr>
          <w:rFonts w:ascii="Cambria" w:hAnsi="Cambria"/>
          <w:sz w:val="24"/>
          <w:szCs w:val="24"/>
        </w:rPr>
        <w:t xml:space="preserve"> </w:t>
      </w:r>
    </w:p>
    <w:p w14:paraId="469DDC3F" w14:textId="77777777" w:rsidR="00F27C25" w:rsidRPr="00CD0D15" w:rsidRDefault="00F27C25" w:rsidP="00F27C25">
      <w:pPr>
        <w:spacing w:line="480" w:lineRule="auto"/>
        <w:outlineLvl w:val="0"/>
        <w:rPr>
          <w:rFonts w:ascii="Cambria" w:hAnsi="Cambria"/>
          <w:sz w:val="24"/>
          <w:szCs w:val="24"/>
        </w:rPr>
      </w:pPr>
    </w:p>
    <w:p w14:paraId="31173D65" w14:textId="77777777"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I</w:t>
      </w:r>
      <w:r w:rsidRPr="00CD0D15">
        <w:rPr>
          <w:rFonts w:ascii="Cambria" w:hAnsi="Cambria"/>
          <w:b/>
          <w:bCs/>
          <w:sz w:val="24"/>
          <w:szCs w:val="24"/>
        </w:rPr>
        <w:t>ntroduction</w:t>
      </w:r>
    </w:p>
    <w:p w14:paraId="6DDFB180" w14:textId="666CFF29" w:rsidR="00574527" w:rsidRPr="00574527" w:rsidRDefault="00F27C25" w:rsidP="00574527">
      <w:pPr>
        <w:spacing w:line="480" w:lineRule="auto"/>
        <w:outlineLvl w:val="0"/>
        <w:rPr>
          <w:rFonts w:ascii="Cambria" w:hAnsi="Cambria"/>
          <w:sz w:val="24"/>
          <w:szCs w:val="24"/>
        </w:rPr>
      </w:pPr>
      <w:r w:rsidRPr="00CD0D15">
        <w:rPr>
          <w:rFonts w:ascii="Cambria" w:hAnsi="Cambria"/>
          <w:sz w:val="24"/>
          <w:szCs w:val="24"/>
        </w:rPr>
        <w:tab/>
      </w:r>
      <w:r w:rsidR="00371711">
        <w:rPr>
          <w:rFonts w:ascii="Cambria" w:hAnsi="Cambria"/>
          <w:sz w:val="24"/>
          <w:szCs w:val="24"/>
        </w:rPr>
        <w:t>To colonize an infection-site, b</w:t>
      </w:r>
      <w:r w:rsidR="00D434BC" w:rsidRPr="00CD0D15">
        <w:rPr>
          <w:rFonts w:ascii="Cambria" w:hAnsi="Cambria"/>
          <w:sz w:val="24"/>
          <w:szCs w:val="24"/>
        </w:rPr>
        <w:t>acteria</w:t>
      </w:r>
      <w:r w:rsidR="00371711">
        <w:rPr>
          <w:rFonts w:ascii="Cambria" w:hAnsi="Cambria"/>
          <w:sz w:val="24"/>
          <w:szCs w:val="24"/>
        </w:rPr>
        <w:t xml:space="preserve"> must</w:t>
      </w:r>
      <w:r w:rsidR="00D434BC" w:rsidRPr="00CD0D15">
        <w:rPr>
          <w:rFonts w:ascii="Cambria" w:hAnsi="Cambria"/>
          <w:sz w:val="24"/>
          <w:szCs w:val="24"/>
        </w:rPr>
        <w:t xml:space="preserve"> </w:t>
      </w:r>
      <w:r w:rsidR="00D434BC">
        <w:rPr>
          <w:rFonts w:ascii="Cambria" w:hAnsi="Cambria"/>
          <w:sz w:val="24"/>
          <w:szCs w:val="24"/>
        </w:rPr>
        <w:t xml:space="preserve">adapt to </w:t>
      </w:r>
      <w:r w:rsidR="00371711">
        <w:rPr>
          <w:rFonts w:ascii="Cambria" w:hAnsi="Cambria"/>
          <w:sz w:val="24"/>
          <w:szCs w:val="24"/>
        </w:rPr>
        <w:t xml:space="preserve">the </w:t>
      </w:r>
      <w:r w:rsidR="00CC10B5">
        <w:rPr>
          <w:rFonts w:ascii="Cambria" w:hAnsi="Cambria"/>
          <w:sz w:val="24"/>
          <w:szCs w:val="24"/>
        </w:rPr>
        <w:t>chemical gradients</w:t>
      </w:r>
      <w:r w:rsidR="00371711">
        <w:rPr>
          <w:rFonts w:ascii="Cambria" w:hAnsi="Cambria"/>
          <w:sz w:val="24"/>
          <w:szCs w:val="24"/>
        </w:rPr>
        <w:t xml:space="preserve"> associated with many infections</w:t>
      </w:r>
      <w:r w:rsidR="00AD40C0">
        <w:rPr>
          <w:rFonts w:ascii="Cambria" w:hAnsi="Cambria"/>
          <w:sz w:val="24"/>
          <w:szCs w:val="24"/>
        </w:rPr>
        <w:t>, including</w:t>
      </w:r>
      <w:r w:rsidR="00D434BC">
        <w:rPr>
          <w:rFonts w:ascii="Cambria" w:hAnsi="Cambria"/>
          <w:sz w:val="24"/>
          <w:szCs w:val="24"/>
        </w:rPr>
        <w:t xml:space="preserve"> steep drops in oxygen</w:t>
      </w:r>
      <w:r w:rsidR="00AD40C0">
        <w:rPr>
          <w:rFonts w:ascii="Cambria" w:hAnsi="Cambria"/>
          <w:sz w:val="24"/>
          <w:szCs w:val="24"/>
        </w:rPr>
        <w:t xml:space="preserve"> that</w:t>
      </w:r>
      <w:r w:rsidR="00D434BC">
        <w:rPr>
          <w:rFonts w:ascii="Cambria" w:hAnsi="Cambria"/>
          <w:sz w:val="24"/>
          <w:szCs w:val="24"/>
        </w:rPr>
        <w:t xml:space="preserve"> arise</w:t>
      </w:r>
      <w:r w:rsidR="00086EAA">
        <w:rPr>
          <w:rFonts w:ascii="Cambria" w:hAnsi="Cambria"/>
          <w:sz w:val="24"/>
          <w:szCs w:val="24"/>
        </w:rPr>
        <w:t xml:space="preserve"> </w:t>
      </w:r>
      <w:r w:rsidRPr="00CD0D15">
        <w:rPr>
          <w:rFonts w:ascii="Cambria" w:hAnsi="Cambria"/>
          <w:sz w:val="24"/>
          <w:szCs w:val="24"/>
        </w:rPr>
        <w:t>from low penetration</w:t>
      </w:r>
      <w:r w:rsidR="00475F51" w:rsidRPr="00CD0D15">
        <w:rPr>
          <w:rFonts w:ascii="Cambria" w:hAnsi="Cambria"/>
          <w:sz w:val="24"/>
          <w:szCs w:val="24"/>
        </w:rPr>
        <w:t xml:space="preserve"> </w:t>
      </w:r>
      <w:r w:rsidRPr="00CD0D15">
        <w:rPr>
          <w:rFonts w:ascii="Cambria" w:hAnsi="Cambria"/>
          <w:sz w:val="24"/>
          <w:szCs w:val="24"/>
        </w:rPr>
        <w:t xml:space="preserve">and cellular consumption of oxygen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{"citationID":"nuCQMMx7","properties":{"formattedCitation":"(1, 2)","plainCitation":"(1, 2)","noteIndex":0},"citationItems":[{"id":523,"uris":["http://zotero.org/users/6261839/items/BPH3R46B"],"itemData":{"id":523,"type":"article-journal","abstract":"Severe and persistent bacterial lung infections characterize cystic fibrosis (CF). While several studies have documented the microbial diversity within CF lung mucus, we know much less about the inorganic chemistry that constrains microbial metabolic processes and their distribution. We hypothesized that sputum is chemically heterogeneous both within and between patients. To test this, we measured microprofiles of oxygen and sulfide concentrations as well as pH and oxidation-reduction potentials in 48 sputum samples from 22 pediatric patients with CF. Inorganic ions were measured in 20 samples from 12 patients. In all cases, oxygen was depleted within the first few millimeters below the sputum-air interface. Apart from this steep oxycline, anoxia dominated the sputum environment. Different sputum samples exhibited a broad range of redox conditions, with either oxidizing (16 mV to 355 mV) or reducing (−300 to −107 mV) potentials. The majority of reduced samples contained hydrogen sulfide and had a low pH (2.9 to 6.5). Sulfide concentrations increased at a rate of 0.30 µM H2S/min. Nitrous oxide was detected in only one sample that also contained sulfide. Microenvironmental variability was observed both within a single patient over time and between patients. Modeling oxygen dynamics within CF mucus plugs indicates that anoxic zones vary as a function of bacterial load and mucus thickness and can occupy a significant portion of the mucus volume. Thus, aerobic respiration accounts only partially for pathogen survival in CF sputum, motivating research to identify mechanisms of survival under conditions that span fluctuating redox states, including sulfidic environments.\nIMPORTANCE Microbial infections are the major cause of morbidity and mortality in people living with CF, and yet microbial growth and survival in CF airways are not well understood. Insufficient information about the chemistry of the in vivo environment contributes to this knowledge gap. Our documentation of variable redox states corresponding to the presence or absence of sulfide begins to fill this void and motivates understanding of how different opportunistic pathogens adapt in these dynamic environments. Given the changing chemical state of CF sputum over time, it is important to consider a spectrum of aerobic and anaerobic lifestyles when studying CF pathogens in the laboratory. This work not only provides relevant constraints that can shape the design of laboratory experiments, it also suggests that sulfide might be a useful proxy for assessing the redox state of sputum in the clinic.","container-title":"mBio","DOI":"10.1128/mBio.00767-15","ISSN":", 2150-7511","issue":"4","journalAbbreviation":"mBio","language":"en","note":"PMID: 26220964","page":"e00767-15","source":"mbio.asm.org","title":"Pediatric cystic fibrosis sputum can be chemically dynamic, anoxic, and extremely reduced due to hydrogen sulfide formation","volume":"6","author":[{"family":"Cowley","given":"Elise S."},{"family":"Kopf","given":"Sebastian H."},{"family":"LaRiviere","given":"Alejandro"},{"family":"Ziebis","given":"Wiebke"},{"family":"Newman","given":"Dianne K."}],"issued":{"date-parts":[["2015",9,1]]}}},{"id":337,"uris":["http://zotero.org/users/6261839/items/M9BABPDC"],"itemData":{"id":337,"type":"article-journal","abstract":"Current theories of CF pathogenesis predict different predisposing “local environmental” conditions and sites of bacterial infection within CF airways. Here we show that, in CF patients with established lung disease, Psuedomonas aeruginosa was located within hypoxic mucopurulent masses in airway lumens. In vitro studies revealed that CF-specific increases in epithelial O2 consumption, linked to increased airway surface liquid (ASL) volume absorption and mucus stasis, generated steep hypoxic gradients within thickened mucus on CF epithelial surfaces prior to infection. Motile P. aeruginosa deposited on CF airway surfaces penetrated into hypoxic mucus zones and responded to this environment with increased alginate production. With P. aeruginosa growth in oxygen restricted environments, local hypoxia was exacerbated and frank anaerobiosis, as detected in vivo, resulted. These studies indicate that novel therapies for CF include removal of hypoxic mucus plaques and antibiotics effective against P. aeruginosa adapted to anaerobic environments.","container-title":"The Journal of Clinical Investigation","DOI":"10.1172/JCI13870","ISSN":"0021-9738","issue":"3","journalAbbreviation":"J Clin Invest","note":"PMID: 11827991\nPMCID: PMC150856","page":"317-325","source":"PubMed Central","title":"Effects of reduced mucus oxygen concentration in airway Pseudomonas infections of cystic fibrosis patients","volume":"109","author":[{"family":"Worlitzsch","given":"Dieter"},{"family":"Tarran","given":"Robert"},{"family":"Ulrich","given":"Martina"},{"family":"Schwab","given":"Ute"},{"family":"Cekici","given":"Aynur"},{"family":"Meyer","given":"Keith C."},{"family":"Birrer","given":"Peter"},{"family":"Bellon","given":"Gabriel"},{"family":"Berger","given":"Jürgen"},{"family":"Weiss","given":"Tilo"},{"family":"Botzenhart","given":"Konrad"},{"family":"Yankaskas","given":"James R."},{"family":"Randell","given":"Scott"},{"family":"Boucher","given":"Richard C."},{"family":"Döring","given":"Gerd"}],"issued":{"date-parts":[["2002",2,1]]}}}],"schema":"https://github.com/citation-style-language/schema/raw/master/csl-citation.json"} </w:instrText>
      </w:r>
      <w:r w:rsidRPr="00CD0D15">
        <w:rPr>
          <w:rFonts w:ascii="Cambria" w:hAnsi="Cambria"/>
          <w:sz w:val="24"/>
          <w:szCs w:val="24"/>
        </w:rPr>
        <w:fldChar w:fldCharType="separate"/>
      </w:r>
      <w:r w:rsidR="00E31B30">
        <w:rPr>
          <w:rFonts w:ascii="Cambria" w:hAnsi="Cambria"/>
          <w:noProof/>
          <w:sz w:val="24"/>
          <w:szCs w:val="24"/>
        </w:rPr>
        <w:t>(1, 2)</w:t>
      </w:r>
      <w:r w:rsidRPr="00CD0D15">
        <w:rPr>
          <w:rFonts w:ascii="Cambria" w:hAnsi="Cambria"/>
          <w:sz w:val="24"/>
          <w:szCs w:val="24"/>
        </w:rPr>
        <w:fldChar w:fldCharType="end"/>
      </w:r>
      <w:r w:rsidRPr="00CD0D15">
        <w:rPr>
          <w:rFonts w:ascii="Cambria" w:hAnsi="Cambria"/>
          <w:sz w:val="24"/>
          <w:szCs w:val="24"/>
        </w:rPr>
        <w:t xml:space="preserve">. </w:t>
      </w:r>
      <w:r w:rsidR="00574527">
        <w:rPr>
          <w:rFonts w:ascii="Cambria" w:hAnsi="Cambria"/>
          <w:sz w:val="24"/>
          <w:szCs w:val="24"/>
        </w:rPr>
        <w:t xml:space="preserve">Hypoxic conditions found in wounds and the airways of persons with cystic fibrosis (CF) pose a challenge to opportunistic pathogens, such as </w:t>
      </w:r>
      <w:r w:rsidR="00574527">
        <w:rPr>
          <w:rFonts w:ascii="Cambria" w:hAnsi="Cambria"/>
          <w:i/>
          <w:sz w:val="24"/>
          <w:szCs w:val="24"/>
        </w:rPr>
        <w:t>Pseudomonas aeruginosa.</w:t>
      </w:r>
    </w:p>
    <w:p w14:paraId="7FA0486E" w14:textId="0D6730FF" w:rsidR="002C14DB" w:rsidRDefault="00271AC8" w:rsidP="00CC10B5">
      <w:pPr>
        <w:spacing w:line="480" w:lineRule="auto"/>
        <w:outlineLvl w:val="0"/>
        <w:rPr>
          <w:rFonts w:ascii="Cambria" w:hAnsi="Cambria"/>
          <w:sz w:val="24"/>
          <w:szCs w:val="24"/>
        </w:rPr>
      </w:pPr>
      <w:r>
        <w:rPr>
          <w:rFonts w:ascii="Cambria" w:hAnsi="Cambria"/>
          <w:sz w:val="24"/>
          <w:szCs w:val="24"/>
        </w:rPr>
        <w:tab/>
      </w:r>
      <w:r w:rsidR="00774B5A">
        <w:rPr>
          <w:rFonts w:ascii="Cambria" w:hAnsi="Cambria"/>
          <w:i/>
          <w:sz w:val="24"/>
          <w:szCs w:val="24"/>
        </w:rPr>
        <w:t xml:space="preserve">P. aeruginosa </w:t>
      </w:r>
      <w:r w:rsidR="00475F51" w:rsidRPr="00CD0D15">
        <w:rPr>
          <w:rFonts w:ascii="Cambria" w:hAnsi="Cambria"/>
          <w:sz w:val="24"/>
          <w:szCs w:val="24"/>
        </w:rPr>
        <w:t>can</w:t>
      </w:r>
      <w:r w:rsidR="00542F38">
        <w:rPr>
          <w:rFonts w:ascii="Cambria" w:hAnsi="Cambria"/>
          <w:sz w:val="24"/>
          <w:szCs w:val="24"/>
        </w:rPr>
        <w:t xml:space="preserve"> persist in low-oxygen by</w:t>
      </w:r>
      <w:r w:rsidR="00475F51" w:rsidRPr="00CD0D15">
        <w:rPr>
          <w:rFonts w:ascii="Cambria" w:hAnsi="Cambria"/>
          <w:sz w:val="24"/>
          <w:szCs w:val="24"/>
        </w:rPr>
        <w:t xml:space="preserve"> </w:t>
      </w:r>
      <w:r w:rsidR="00F27C25" w:rsidRPr="00CD0D15">
        <w:rPr>
          <w:rFonts w:ascii="Cambria" w:hAnsi="Cambria"/>
          <w:sz w:val="24"/>
          <w:szCs w:val="24"/>
        </w:rPr>
        <w:t>re</w:t>
      </w:r>
      <w:r w:rsidR="00475F51" w:rsidRPr="00CD0D15">
        <w:rPr>
          <w:rFonts w:ascii="Cambria" w:hAnsi="Cambria"/>
          <w:sz w:val="24"/>
          <w:szCs w:val="24"/>
        </w:rPr>
        <w:t>spir</w:t>
      </w:r>
      <w:r w:rsidR="00542F38">
        <w:rPr>
          <w:rFonts w:ascii="Cambria" w:hAnsi="Cambria"/>
          <w:sz w:val="24"/>
          <w:szCs w:val="24"/>
        </w:rPr>
        <w:t xml:space="preserve">ing </w:t>
      </w:r>
      <w:r w:rsidR="00F27C25" w:rsidRPr="00CD0D15">
        <w:rPr>
          <w:rFonts w:ascii="Cambria" w:hAnsi="Cambria"/>
          <w:sz w:val="24"/>
          <w:szCs w:val="24"/>
        </w:rPr>
        <w:t xml:space="preserve">anaerobically via denitrification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{"citationID":"LtN6iW6H","properties":{"formattedCitation":"(3, 4)","plainCitation":"(3, 4)","noteIndex":0},"citationItems":[{"id":511,"uris":["http://zotero.org/users/6261839/items/8F79LS94"],"itemData":{"id":511,"type":"article-journal","abstract":"Chronic Pseudomonas aeruginosa lung infection is the most severe complication in patients with cystic fibrosis (CF). The infection is characterised by the formation of biofilm surrounded by numerous polymorphonuclear leukocytes (PMNs) and strong O2 depletion in the endobronchial mucus. We have reported that O2 is mainly consumed by the activated PMNs, while O2 consumption by aerobic respiration is diminutive and nitrous oxide (N2O) is produced in infected CF sputum. This suggests that the reported growth rates of P. aeruginosa in lungs and sputum may result from anaerobic respiration using denitrification. The growth rate of P. aeruginosa achieved by denitrification at physiological levels (~400 µM) of nitrate (NO3-) is however, not known. Therefore, we have measured growth rates of anoxic cultures of PAO1 and clinical isolates (n = 12) in LB media supplemented with NO3- and found a significant increase of growth when supplementing PAO1 and clinical isolates with ≥ 150 µM NO3- and 100 µM NO3-, respectively. An essential contribution to growth by denitrification was demonstrated by the inability to establish a significantly increased growth rate by a denitrification deficient ΔnirS-N mutant at &lt;1 mM of NO3-. Activation of denitrification could be achieved by supplementation with as little as 62.5 µM of NO3- according to the significant production of N2O by the nitrous oxide reductase deficient ΔnosZ mutant. Studies of the promoter activity, gene transcripts and enzyme activity of the four N-oxide reductases in PAO1 (Nar, Nir, Nor, Nos) further verified the engagement of denitrification, showing a transient increase in their activation and expression and a rapid consumption of NO3- followed by a transient increase of NO2-. Growth rates obtained by denitrification in this study were comparable to our reported growth rates in the majority of P. aeruginosa cells in CF lungs and sputum. Thus, we have demonstrated that denitrification is required for P. aeruginosa growt","container-title":"Frontiers in Microbiology","DOI":"10.3389/fmicb.2014.00554","ISSN":"1664-302X","journalAbbreviation":"Front. Microbiol.","language":"English","note":"publisher: Frontiers","source":"Frontiers","title":"Physiological levels of nitrate support anoxic growth by denitrification of Pseudomonas aeruginosa at growth rates reported in cystic fibrosis lungs and sputum","URL":"https://www.frontiersin.org/articles/10.3389/fmicb.2014.00554/full","volume":"5","author":[{"family":"Line","given":"Laura"},{"family":"Alhede","given":"Morten"},{"family":"Kolpen","given":"Mette"},{"family":"Kühl","given":"Michael"},{"family":"Ciofu","given":"Oana"},{"family":"Bjarnsholt","given":"Thomas"},{"family":"Moser","given":"Claus"},{"family":"Toyofuku","given":"Masanori"},{"family":"Nomura","given":"Nobuhiko"},{"family":"Høiby","given":"Niels"},{"family":"Jensen","given":"Peter Ø"}],"accessed":{"date-parts":[["2020",5,15]]},"issued":{"date-parts":[["2014"]]}}},{"id":510,"uris":["http://zotero.org/users/6261839/items/ZFRTNYGF"],"itemData":{"id":510,"type":"article-journal","abstract":"The autosomal recessive disorder cystic fibrosis (CF) affects approximately 70,000 people worldwide and is characterized by chronic bacterial lung infections with the opportunistic pathogen Pseudomonas aeruginosa. To form a chronic CF lung infection, P. aeruginosa must grow and proliferate within the CF lung, and the highly viscous sputum within the CF lung provides a likely growth substrate. Recent evidence indicates that anaerobic microenvironments may be present in the CF lung sputum layer. Since anaerobic growth significantly enhances P. aeruginosa biofilm formation and antibiotic resistance, it is important to examine P. aeruginosa physiology and metabolism in anaerobic environments. Measurement of nitrate levels revealed that CF sputum contains sufficient nitrate to support significant P. aeruginosa growth anaerobically, and mutational analysis revealed that the membrane-bound nitrate reductase is essential for P. aeruginosa anaerobic growth in an in vitro CF sputum medium. In addition, expression of genes coding for the membrane-bound nitrate reductase complex is responsive to CF sputum nitrate levels. These findings suggest that the membrane-bound nitrate reductase is critical for P. aeruginosa anaerobic growth with nitrate in the CF lung.","container-title":"Journal of Bacteriology","DOI":"10.1128/JB.00162-07","ISSN":"0021-9193, 1098-5530","issue":"12","language":"en","note":"publisher: American Society for Microbiology Journals\nsection: MOLECULAR BIOLOGY OF PATHOGENS\nPMID: 17400735","page":"4449-4455","source":"jb.asm.org","title":"Membrane-Bound Nitrate Reductase Is Required for Anaerobic Growth in Cystic Fibrosis Sputum","volume":"189","author":[{"family":"Palmer","given":"Kelli L."},{"family":"Brown","given":"Stacie A."},{"family":"Whiteley","given":"Marvin"}],"issued":{"date-parts":[["2007",6,15]]}}}],"schema":"https://github.com/citation-style-language/schema/raw/master/csl-citation.json"} </w:instrText>
      </w:r>
      <w:r w:rsidR="00F27C25" w:rsidRPr="00CD0D15">
        <w:rPr>
          <w:rFonts w:ascii="Cambria" w:hAnsi="Cambria"/>
          <w:sz w:val="24"/>
          <w:szCs w:val="24"/>
        </w:rPr>
        <w:fldChar w:fldCharType="separate"/>
      </w:r>
      <w:r w:rsidR="009D648A">
        <w:rPr>
          <w:rFonts w:ascii="Cambria" w:hAnsi="Cambria"/>
          <w:noProof/>
          <w:sz w:val="24"/>
          <w:szCs w:val="24"/>
        </w:rPr>
        <w:t>(3, 4)</w:t>
      </w:r>
      <w:r w:rsidR="00F27C25" w:rsidRPr="00CD0D15">
        <w:rPr>
          <w:rFonts w:ascii="Cambria" w:hAnsi="Cambria"/>
          <w:sz w:val="24"/>
          <w:szCs w:val="24"/>
        </w:rPr>
        <w:fldChar w:fldCharType="end"/>
      </w:r>
      <w:r w:rsidR="00475F51" w:rsidRPr="00CD0D15">
        <w:rPr>
          <w:rFonts w:ascii="Cambria" w:hAnsi="Cambria"/>
          <w:sz w:val="24"/>
          <w:szCs w:val="24"/>
        </w:rPr>
        <w:t xml:space="preserve"> and </w:t>
      </w:r>
      <w:r w:rsidR="00F27C25" w:rsidRPr="00CD0D15">
        <w:rPr>
          <w:rFonts w:ascii="Cambria" w:hAnsi="Cambria"/>
          <w:sz w:val="24"/>
          <w:szCs w:val="24"/>
        </w:rPr>
        <w:t>secret</w:t>
      </w:r>
      <w:r w:rsidR="00542F38">
        <w:rPr>
          <w:rFonts w:ascii="Cambria" w:hAnsi="Cambria"/>
          <w:sz w:val="24"/>
          <w:szCs w:val="24"/>
        </w:rPr>
        <w:t>ing</w:t>
      </w:r>
      <w:r w:rsidR="00F27C25" w:rsidRPr="00CD0D15">
        <w:rPr>
          <w:rFonts w:ascii="Cambria" w:hAnsi="Cambria"/>
          <w:sz w:val="24"/>
          <w:szCs w:val="24"/>
        </w:rPr>
        <w:t xml:space="preserve"> phenazines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{"citationID":"aP4AmfNT","properties":{"formattedCitation":"(5\\uc0\\u8211{}7)","plainCitation":"(5–7)","noteIndex":0},"citationItems":[{"id":275,"uris":["http://zotero.org/users/6261839/items/MINFWEN7"],"itemData":{"id":275,"type":"article-journal","abstract":"Most bacteria spend the majority of their time in prolonged states of very low metabolic activity and little or no growth, in which electron donors, electron acceptors and/or nutrients are limited, but cells are poised to undergo rapid division cycles when resources become available. These non-growing states are far less studied than other growth states, which leaves many questions regarding basic bacterial physiology unanswered. In this Review, we discuss findings from a small but diverse set of systems that have been used to investigate how growth-arrested bacteria adjust metabolism, regulate transcription and translation, and maintain their chromosomes. We highlight major questions that remain to be addressed, and suggest that progress in answering them will be aided by recent methodological advances and by dialectic between environmental and molecular microbiology perspectives.","container-title":"Nature Reviews. Microbiology","DOI":"10.1038/nrmicro.2016.107","ISSN":"1740-1534","issue":"9","journalAbbreviation":"Nat. Rev. Microbiol.","language":"eng","note":"PMID: 27510862","page":"549-562","source":"PubMed","title":"The physiology of growth arrest: uniting molecular and environmental microbiology","title-short":"The physiology of growth arrest","volume":"14","author":[{"family":"Bergkessel","given":"Megan"},{"family":"Basta","given":"David W."},{"family":"Newman","given":"Dianne K."}],"issued":{"date-parts":[["2016"]],"season":"11"}}},{"id":24,"uris":["http://zotero.org/users/6261839/items/PIHWELW5"],"itemData":{"id":24,"type":"article-journal","abstract":"Microorganisms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F27C25" w:rsidRPr="00CD0D15">
        <w:rPr>
          <w:rFonts w:ascii="Cambria" w:hAnsi="Cambria"/>
          <w:sz w:val="24"/>
          <w:szCs w:val="24"/>
        </w:rPr>
        <w:fldChar w:fldCharType="separate"/>
      </w:r>
      <w:r w:rsidR="009D648A" w:rsidRPr="009D648A">
        <w:rPr>
          <w:rFonts w:ascii="Cambria" w:hAnsi="Cambria" w:cs="Times New Roman"/>
          <w:sz w:val="24"/>
        </w:rPr>
        <w:t>(5–7)</w:t>
      </w:r>
      <w:r w:rsidR="00F27C25" w:rsidRPr="00CD0D15">
        <w:rPr>
          <w:rFonts w:ascii="Cambria" w:hAnsi="Cambria"/>
          <w:sz w:val="24"/>
          <w:szCs w:val="24"/>
        </w:rPr>
        <w:fldChar w:fldCharType="end"/>
      </w:r>
      <w:r w:rsidR="000E236A">
        <w:rPr>
          <w:rFonts w:ascii="Cambria" w:hAnsi="Cambria"/>
          <w:sz w:val="24"/>
          <w:szCs w:val="24"/>
        </w:rPr>
        <w:t>.</w:t>
      </w:r>
      <w:r w:rsidR="00F27C25" w:rsidRPr="00CD0D15">
        <w:rPr>
          <w:rFonts w:ascii="Cambria" w:hAnsi="Cambria"/>
          <w:sz w:val="24"/>
          <w:szCs w:val="24"/>
        </w:rPr>
        <w:t xml:space="preserve"> Phenazines are colorful, redox-active molecules that recycle electrons</w:t>
      </w:r>
      <w:r w:rsidR="00D64A67">
        <w:rPr>
          <w:rFonts w:ascii="Cambria" w:hAnsi="Cambria"/>
          <w:sz w:val="24"/>
          <w:szCs w:val="24"/>
        </w:rPr>
        <w:t xml:space="preserve"> </w:t>
      </w:r>
      <w:r w:rsidR="00D64A67">
        <w:rPr>
          <w:rFonts w:ascii="Cambria" w:hAnsi="Cambria"/>
          <w:sz w:val="24"/>
          <w:szCs w:val="24"/>
        </w:rPr>
        <w:fldChar w:fldCharType="begin"/>
      </w:r>
      <w:r w:rsidR="00836AB9">
        <w:rPr>
          <w:rFonts w:ascii="Cambria" w:hAnsi="Cambria"/>
          <w:sz w:val="24"/>
          <w:szCs w:val="24"/>
        </w:rPr>
        <w:instrText xml:space="preserve"> ADDIN ZOTERO_ITEM CSL_CITATION {"citationID":"a27c34vp2vd","properties":{"formattedCitation":"(6\\uc0\\u8211{}10)","plainCitation":"(6–10)","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K."}],"issued":{"date-parts":[["2008"]]}}},{"id":1460,"uris":["http://zotero.org/users/6261839/items/IE6FINJ6"],"itemData":{"id":1460,"type":"article-journal","abstract":"The opportunistic pathogen Pseudomonas aeruginosa produces colorful, redox-active antibiotics called phenazines. Excretion of pyocyanin, the best-studied natural phenazine, is responsible for the bluish tint of sputum and pus associated with P. aeruginosa infections in humans. Although the toxicity of pyocyanin for other bacteria, as well as its role in eukaryotic infection, has been studied extensively, the physiological relevance of pyocyanin metabolism for the producing organism is not well understood. Pyocyanin reduction by P. aeruginosa PA14 is readily observed in standing liquid cultures that have consumed all of the oxygen in the medium. We investigated the physiological consequences of pyocyanin reduction by assaying intracellular concentrations of NADH and NAD+ in the wild-type strain and a mutant defective in phenazine production. We found that the mutant accumulated more NADH in stationary phase than the wild type. This increased accumulation correlated with a decrease in oxygen availability and was relieved by the addition of nitrate. Pyocyanin addition to a phenazine-null mutant also decreased intracellular NADH levels, suggesting that pyocyanin reduction facilitates redox balancing in the absence of other electron acceptors. Analysis of extracellular organic acids revealed that pyocyanin stimulated stationary-phase pyruvate excretion in P. aeruginosa PA14, indicating that pyocyanin may also influence the intracellular redox state by decreasing carbon flux through central metabolic pathways.","container-title":"Journal of Bacteriology","DOI":"10.1128/JB.00505-07","ISSN":"0021-9193","issue":"17","journalAbbreviation":"J Bacteriol","note":"PMID: 17526704\nPMCID: PMC1951912","page":"6372-6381","source":"PubMed Central","title":"Pyocyanin Alters Redox Homeostasis and Carbon Flux through Central Metabolic Pathways in Pseudomonas aeruginosa PA14","volume":"189","author":[{"family":"Price-Whelan","given":"Alexa"},{"family":"Dietrich","given":"Lars E. P."},{"family":"Newman","given":"Dianne K."}],"issued":{"date-parts":[["2007",9]]}}}],"schema":"https://github.com/citation-style-language/schema/raw/master/csl-citation.json"}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(6–10)</w:t>
      </w:r>
      <w:r w:rsidR="00D64A67">
        <w:rPr>
          <w:rFonts w:ascii="Cambria" w:hAnsi="Cambria"/>
          <w:sz w:val="24"/>
          <w:szCs w:val="24"/>
        </w:rPr>
        <w:fldChar w:fldCharType="end"/>
      </w:r>
      <w:r w:rsidR="00F27C25" w:rsidRPr="00CD0D15">
        <w:rPr>
          <w:rFonts w:ascii="Cambria" w:hAnsi="Cambria"/>
          <w:sz w:val="24"/>
          <w:szCs w:val="24"/>
        </w:rPr>
        <w:t xml:space="preserve">. Pyocyanin, the final product in the phenazine synthesis pathway, has the highest affinity for oxygen out of the phenazine family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{"citationID":"Ky0x0h9M","properties":{"formattedCitation":"(9)","plainCitation":"(9)","noteIndex":0},"citationItems":[{"id":35,"uris":["http://zotero.org/users/6261839/items/GM93JK4E"],"itemData":{"id":35,"type":"article-journal","container-title":"Environmental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(9)</w:t>
      </w:r>
      <w:r w:rsidR="00F27C25" w:rsidRPr="00CD0D15">
        <w:rPr>
          <w:rFonts w:ascii="Cambria" w:hAnsi="Cambria"/>
          <w:sz w:val="24"/>
          <w:szCs w:val="24"/>
        </w:rPr>
        <w:fldChar w:fldCharType="end"/>
      </w:r>
      <w:r w:rsidR="00F27C25" w:rsidRPr="00CD0D15">
        <w:rPr>
          <w:rFonts w:ascii="Cambria" w:hAnsi="Cambria"/>
          <w:sz w:val="24"/>
          <w:szCs w:val="24"/>
        </w:rPr>
        <w:t xml:space="preserve">. </w:t>
      </w:r>
      <w:r w:rsidR="00F27C25" w:rsidRPr="00CD0D15">
        <w:rPr>
          <w:rFonts w:ascii="Cambria" w:hAnsi="Cambria"/>
          <w:i/>
          <w:sz w:val="24"/>
          <w:szCs w:val="24"/>
        </w:rPr>
        <w:t>P. aeruginosa</w:t>
      </w:r>
      <w:r w:rsidR="00F27C25" w:rsidRPr="00CD0D15">
        <w:rPr>
          <w:rFonts w:ascii="Cambria" w:hAnsi="Cambria"/>
          <w:sz w:val="24"/>
          <w:szCs w:val="24"/>
        </w:rPr>
        <w:t xml:space="preserve"> uses oxidized pyocyanin to metabolize glucose into acetate, thereby generating more energy and reducing pyocyanin in the process</w:t>
      </w:r>
      <w:r w:rsidR="00D64A67">
        <w:rPr>
          <w:rFonts w:ascii="Cambria" w:hAnsi="Cambria"/>
          <w:sz w:val="24"/>
          <w:szCs w:val="24"/>
        </w:rPr>
        <w:t xml:space="preserve"> </w:t>
      </w:r>
      <w:r w:rsidR="00D64A67">
        <w:rPr>
          <w:rFonts w:ascii="Cambria" w:hAnsi="Cambria"/>
          <w:sz w:val="24"/>
          <w:szCs w:val="24"/>
        </w:rPr>
        <w:fldChar w:fldCharType="begin"/>
      </w:r>
      <w:r w:rsidR="00836AB9">
        <w:rPr>
          <w:rFonts w:ascii="Cambria" w:hAnsi="Cambria"/>
          <w:sz w:val="24"/>
          <w:szCs w:val="24"/>
        </w:rPr>
        <w:instrText xml:space="preserve"> ADDIN ZOTERO_ITEM CSL_CITATION {"citationID":"a26tcqqioe7","properties":{"formattedCitation":"(7)","plainCitation":"(7)","noteIndex":0},"citationItems":[{"id":107,"uris":["http://zotero.org/users/6261839/items/GB9IXVMD"],"itemData":{"id":107,"type":"article-journal","abstract":"While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(7)</w:t>
      </w:r>
      <w:r w:rsidR="00D64A67">
        <w:rPr>
          <w:rFonts w:ascii="Cambria" w:hAnsi="Cambria"/>
          <w:sz w:val="24"/>
          <w:szCs w:val="24"/>
        </w:rPr>
        <w:fldChar w:fldCharType="end"/>
      </w:r>
      <w:r w:rsidR="00F27C25" w:rsidRPr="00CD0D15">
        <w:rPr>
          <w:rFonts w:ascii="Cambria" w:hAnsi="Cambria"/>
          <w:sz w:val="24"/>
          <w:szCs w:val="24"/>
        </w:rPr>
        <w:t>.</w:t>
      </w:r>
      <w:r w:rsidR="00AE37C7">
        <w:rPr>
          <w:rFonts w:ascii="Cambria" w:hAnsi="Cambria"/>
          <w:sz w:val="24"/>
          <w:szCs w:val="24"/>
        </w:rPr>
        <w:t xml:space="preserve"> </w:t>
      </w:r>
    </w:p>
    <w:p w14:paraId="64C5847B" w14:textId="61BDDC52" w:rsidR="000E236A" w:rsidRPr="009D648A" w:rsidRDefault="002C14DB" w:rsidP="00CC10B5">
      <w:pPr>
        <w:spacing w:line="480" w:lineRule="auto"/>
        <w:outlineLvl w:val="0"/>
        <w:rPr>
          <w:rFonts w:ascii="Cambria" w:hAnsi="Cambria"/>
          <w:sz w:val="24"/>
          <w:szCs w:val="24"/>
        </w:rPr>
      </w:pPr>
      <w:r>
        <w:rPr>
          <w:rFonts w:ascii="Cambria" w:hAnsi="Cambria"/>
          <w:sz w:val="24"/>
          <w:szCs w:val="24"/>
        </w:rPr>
        <w:tab/>
      </w:r>
      <w:r w:rsidR="000E236A">
        <w:rPr>
          <w:rFonts w:ascii="Cambria" w:hAnsi="Cambria"/>
          <w:sz w:val="24"/>
          <w:szCs w:val="24"/>
        </w:rPr>
        <w:t xml:space="preserve">In addition to low oxygen, factors such as quorum-sensing and the presence of other microbes can stimulate pyocyanin production. </w:t>
      </w:r>
      <w:r w:rsidR="005034BF">
        <w:rPr>
          <w:rFonts w:ascii="Cambria" w:hAnsi="Cambria"/>
          <w:sz w:val="24"/>
          <w:szCs w:val="24"/>
        </w:rPr>
        <w:t xml:space="preserve">Specifically, fermentation metabolites produced by other microbes can drive </w:t>
      </w:r>
      <w:r w:rsidR="005034BF">
        <w:rPr>
          <w:rFonts w:ascii="Cambria" w:hAnsi="Cambria"/>
          <w:i/>
          <w:iCs/>
          <w:sz w:val="24"/>
          <w:szCs w:val="24"/>
        </w:rPr>
        <w:t xml:space="preserve">P. aeruginosa </w:t>
      </w:r>
      <w:r w:rsidR="005034BF">
        <w:rPr>
          <w:rFonts w:ascii="Cambria" w:hAnsi="Cambria"/>
          <w:sz w:val="24"/>
          <w:szCs w:val="24"/>
        </w:rPr>
        <w:t>pyocyanin production. This includes</w:t>
      </w:r>
      <w:r w:rsidR="009D648A">
        <w:rPr>
          <w:rFonts w:ascii="Cambria" w:hAnsi="Cambria"/>
          <w:sz w:val="24"/>
          <w:szCs w:val="24"/>
        </w:rPr>
        <w:t xml:space="preserve"> </w:t>
      </w:r>
      <w:r w:rsidR="009D648A">
        <w:rPr>
          <w:rFonts w:ascii="Cambria" w:hAnsi="Cambria"/>
          <w:sz w:val="24"/>
          <w:szCs w:val="24"/>
        </w:rPr>
        <w:lastRenderedPageBreak/>
        <w:t xml:space="preserve">the fermentation products lactic acid and butanediol </w:t>
      </w:r>
      <w:r w:rsidR="009D648A">
        <w:rPr>
          <w:rFonts w:ascii="Cambria" w:hAnsi="Cambria"/>
          <w:sz w:val="24"/>
          <w:szCs w:val="24"/>
        </w:rPr>
        <w:fldChar w:fldCharType="begin"/>
      </w:r>
      <w:r w:rsidR="00836AB9">
        <w:rPr>
          <w:rFonts w:ascii="Cambria" w:hAnsi="Cambria"/>
          <w:sz w:val="24"/>
          <w:szCs w:val="24"/>
        </w:rPr>
        <w:instrText xml:space="preserve"> ADDIN ZOTERO_ITEM CSL_CITATION {"citationID":"a2q3gl24du2","properties":{"formattedCitation":"(11, 12)","plainCitation":"(11, 12)","noteIndex":0},"citationItems":[{"id":1467,"uris":["http://zotero.org/users/6261839/items/42MA2H8I"],"itemData":{"id":1467,"type":"article-journal","container-title":"FEMS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T."}],"issued":{"date-parts":[["2014",6]]}}}],"schema":"https://github.com/citation-style-language/schema/raw/master/csl-citation.json"} </w:instrText>
      </w:r>
      <w:r w:rsidR="009D648A">
        <w:rPr>
          <w:rFonts w:ascii="Cambria" w:hAnsi="Cambria"/>
          <w:sz w:val="24"/>
          <w:szCs w:val="24"/>
        </w:rPr>
        <w:fldChar w:fldCharType="separate"/>
      </w:r>
      <w:r w:rsidR="002030D4">
        <w:rPr>
          <w:rFonts w:ascii="Cambria" w:hAnsi="Cambria" w:cs="Times New Roman"/>
          <w:sz w:val="24"/>
        </w:rPr>
        <w:t>(11, 12)</w:t>
      </w:r>
      <w:r w:rsidR="009D648A">
        <w:rPr>
          <w:rFonts w:ascii="Cambria" w:hAnsi="Cambria"/>
          <w:sz w:val="24"/>
          <w:szCs w:val="24"/>
        </w:rPr>
        <w:fldChar w:fldCharType="end"/>
      </w:r>
      <w:r w:rsidR="009D648A">
        <w:rPr>
          <w:rFonts w:ascii="Cambria" w:hAnsi="Cambria"/>
          <w:sz w:val="24"/>
          <w:szCs w:val="24"/>
        </w:rPr>
        <w:t xml:space="preserve">, which are produced by microbes that co-colonize infection sites with </w:t>
      </w:r>
      <w:r w:rsidR="009D648A">
        <w:rPr>
          <w:rFonts w:ascii="Cambria" w:hAnsi="Cambria"/>
          <w:i/>
          <w:iCs/>
          <w:sz w:val="24"/>
          <w:szCs w:val="24"/>
        </w:rPr>
        <w:t>P. aeruginosa</w:t>
      </w:r>
      <w:r w:rsidR="009D648A">
        <w:rPr>
          <w:rFonts w:ascii="Cambria" w:hAnsi="Cambria"/>
          <w:sz w:val="24"/>
          <w:szCs w:val="24"/>
        </w:rPr>
        <w:t xml:space="preserve">, such as </w:t>
      </w:r>
      <w:proofErr w:type="spellStart"/>
      <w:r w:rsidR="009D648A">
        <w:rPr>
          <w:rFonts w:ascii="Cambria" w:hAnsi="Cambria"/>
          <w:i/>
          <w:iCs/>
          <w:sz w:val="24"/>
          <w:szCs w:val="24"/>
        </w:rPr>
        <w:t>Rothia</w:t>
      </w:r>
      <w:proofErr w:type="spellEnd"/>
      <w:r w:rsidR="009D648A">
        <w:rPr>
          <w:rFonts w:ascii="Cambria" w:hAnsi="Cambria"/>
          <w:i/>
          <w:iCs/>
          <w:sz w:val="24"/>
          <w:szCs w:val="24"/>
        </w:rPr>
        <w:t xml:space="preserve"> </w:t>
      </w:r>
      <w:proofErr w:type="spellStart"/>
      <w:r w:rsidR="009D648A">
        <w:rPr>
          <w:rFonts w:ascii="Cambria" w:hAnsi="Cambria"/>
          <w:i/>
          <w:iCs/>
          <w:sz w:val="24"/>
          <w:szCs w:val="24"/>
        </w:rPr>
        <w:t>mucilag</w:t>
      </w:r>
      <w:ins w:id="2" w:author="Heather Maughan" w:date="2022-03-17T06:37:00Z">
        <w:r w:rsidR="00F51910">
          <w:rPr>
            <w:rFonts w:ascii="Cambria" w:hAnsi="Cambria"/>
            <w:i/>
            <w:iCs/>
            <w:sz w:val="24"/>
            <w:szCs w:val="24"/>
          </w:rPr>
          <w:t>i</w:t>
        </w:r>
      </w:ins>
      <w:r w:rsidR="009D648A">
        <w:rPr>
          <w:rFonts w:ascii="Cambria" w:hAnsi="Cambria"/>
          <w:i/>
          <w:iCs/>
          <w:sz w:val="24"/>
          <w:szCs w:val="24"/>
        </w:rPr>
        <w:t>n</w:t>
      </w:r>
      <w:ins w:id="3" w:author="Heather Maughan" w:date="2022-03-17T06:37:00Z">
        <w:r w:rsidR="00F51910">
          <w:rPr>
            <w:rFonts w:ascii="Cambria" w:hAnsi="Cambria"/>
            <w:i/>
            <w:iCs/>
            <w:sz w:val="24"/>
            <w:szCs w:val="24"/>
          </w:rPr>
          <w:t>o</w:t>
        </w:r>
      </w:ins>
      <w:r w:rsidR="009D648A">
        <w:rPr>
          <w:rFonts w:ascii="Cambria" w:hAnsi="Cambria"/>
          <w:i/>
          <w:iCs/>
          <w:sz w:val="24"/>
          <w:szCs w:val="24"/>
        </w:rPr>
        <w:t>sa</w:t>
      </w:r>
      <w:proofErr w:type="spellEnd"/>
      <w:r w:rsidR="009D648A">
        <w:rPr>
          <w:rFonts w:ascii="Cambria" w:hAnsi="Cambria"/>
          <w:i/>
          <w:iCs/>
          <w:sz w:val="24"/>
          <w:szCs w:val="24"/>
        </w:rPr>
        <w:t xml:space="preserve"> </w:t>
      </w:r>
      <w:r w:rsidR="009D648A">
        <w:rPr>
          <w:rFonts w:ascii="Cambria" w:hAnsi="Cambria"/>
          <w:i/>
          <w:iCs/>
          <w:sz w:val="24"/>
          <w:szCs w:val="24"/>
        </w:rPr>
        <w:fldChar w:fldCharType="begin"/>
      </w:r>
      <w:r w:rsidR="00836AB9">
        <w:rPr>
          <w:rFonts w:ascii="Cambria" w:hAnsi="Cambria"/>
          <w:i/>
          <w:iCs/>
          <w:sz w:val="24"/>
          <w:szCs w:val="24"/>
        </w:rPr>
        <w:instrText xml:space="preserve"> ADDIN ZOTERO_ITEM CSL_CITATION {"citationID":"a17u74bqb51","properties":{"formattedCitation":"(13, 14)","plainCitation":"(13, 14)","noteIndex":0},"citationItems":[{"id":157,"uris":["http://zotero.org/users/6261839/items/5CHE5BJE"],"itemData":{"id":157,"type":"article-journal","abstract":"Breath gas metabolites and bacterial metagenomes from cystic fibrosis airways indicate active pH neutral 2,3-butanedione fermentation","container-title":"The ISME Journal","DOI":"10.1038/ismej.2013.229","ISSN":"1751-7370","issue":"6","language":"En","page":"1247","source":"www.nature.com","title":"Breath gas metabolites and bacterial metagenomes from cystic fibrosis airways indicate active pH neutral 2,3-butanedione fermentation","volume":"8","author":[{"family":"Whiteson","given":"Katrine L."},{"family":"Meinardi","given":"Simone"},{"family":"Lim","given":"Yan Wei"},{"family":"Schmieder","given":"Robert"},{"family":"Maughan","given":"Heather"},{"family":"Quinn","given":"Robert"},{"family":"Blake","given":"Donald R."},{"family":"Conrad","given":"Douglas"},{"family":"Rohwer","given":"Forest"}],"issued":{"date-parts":[["2014",6]]}}},{"id":189,"uris":["http://zotero.org/users/6261839/items/EZKIAXE9"],"itemData":{"id":189,"type":"article-journal","abstract":"Volatile organic compounds (VOCs) measured from exhaled breath have great promise for the diagnosis of bacterial infections. However, determining human or microbial origin of VOCs detected in breath remains a great challenge. For example, the microbial fermentation product 2,3-butanedione was recently found in the breath of Cystic Fibrosis (CF) patients; parallel culture-independent metagenomic sequencing of the same samples revealed that Streptococcus and Rothia spp. have the genetic capacity to produce 2,3-butanedione. To investigate whether the genetic capacity found in metagenomes translates to bacterial production of a VOC of interest such as 2,3-butanedione, we fed stable isotopes to three bacterial strains isolated from patients: two gram-positive bacteria, Rothia mucilaginosa and Streptococcus salivarius, and a dominant opportunistic gram-negative pathogen, Pseudomonas aeruginosa . Culture headspaces were collected and analyzed using a gas chromatographic system to quantify the abundance of VOCs of interest; mass spectroscopy was used to determine whether the stable isotope label had been incorporated. Our results show that R. mucilaginosa and S. salivarius consumed D-Glucose- 13 C 6 to produce labeled 2,3-butanedione. R. mucilaginosa and S. salivarius also produced labeled acetaldehyde and ethanol when grown with 2 H 2 O. Additionally, we find that P. aeruginosa growth and dimethyl sulfide production are increased when exposed to lactic acid in culture. These results highlight the importance VOCs produced by P. aeruginosa, R. mucilaginosa, and S. salivarius as nutrients and signals in microbial communities, and as potential biomarkers in a CF infection.","container-title":"Journal of Breath Research","DOI":"10.1088/1752-7163/aa5833","ISSN":"1752-7163","issue":"1","journalAbbreviation":"J. Breath Res.","language":"en","page":"017101","source":"Institute of Physics","title":"Stable isotope profiles reveal active production of VOCs from human-associated microbes","volume":"11","author":[{"family":"Phan","given":"Joann"},{"family":"Meinardi","given":"Simone"},{"family":"Barletta","given":"Barbara"},{"family":"Blake","given":"Donald R."},{"family":"Whiteson","given":"Katrine"}],"issued":{"date-parts":[["2017"]]}}}],"schema":"https://github.com/citation-style-language/schema/raw/master/csl-citation.json"} </w:instrText>
      </w:r>
      <w:r w:rsidR="009D648A">
        <w:rPr>
          <w:rFonts w:ascii="Cambria" w:hAnsi="Cambria"/>
          <w:i/>
          <w:iCs/>
          <w:sz w:val="24"/>
          <w:szCs w:val="24"/>
        </w:rPr>
        <w:fldChar w:fldCharType="separate"/>
      </w:r>
      <w:r w:rsidR="002030D4" w:rsidRPr="002030D4">
        <w:rPr>
          <w:rFonts w:ascii="Cambria" w:hAnsi="Cambria" w:cs="Times New Roman"/>
          <w:sz w:val="24"/>
        </w:rPr>
        <w:t>(13, 14)</w:t>
      </w:r>
      <w:r w:rsidR="009D648A">
        <w:rPr>
          <w:rFonts w:ascii="Cambria" w:hAnsi="Cambria"/>
          <w:i/>
          <w:iCs/>
          <w:sz w:val="24"/>
          <w:szCs w:val="24"/>
        </w:rPr>
        <w:fldChar w:fldCharType="end"/>
      </w:r>
      <w:r w:rsidR="009D648A">
        <w:rPr>
          <w:rFonts w:ascii="Cambria" w:hAnsi="Cambria"/>
          <w:i/>
          <w:iCs/>
          <w:sz w:val="24"/>
          <w:szCs w:val="24"/>
        </w:rPr>
        <w:t xml:space="preserve">. </w:t>
      </w:r>
    </w:p>
    <w:p w14:paraId="7D77B263" w14:textId="05103538" w:rsidR="00F27C25" w:rsidRPr="00CD0D15" w:rsidRDefault="00466ABA" w:rsidP="00F27C25">
      <w:pPr>
        <w:spacing w:line="480" w:lineRule="auto"/>
        <w:outlineLvl w:val="0"/>
        <w:rPr>
          <w:rFonts w:ascii="Cambria" w:hAnsi="Cambria"/>
          <w:sz w:val="24"/>
          <w:szCs w:val="24"/>
        </w:rPr>
      </w:pPr>
      <w:r>
        <w:rPr>
          <w:rFonts w:ascii="Cambria" w:hAnsi="Cambria"/>
          <w:sz w:val="24"/>
          <w:szCs w:val="24"/>
        </w:rPr>
        <w:tab/>
      </w:r>
      <w:r w:rsidR="00C955D9" w:rsidRPr="00CD0D15">
        <w:rPr>
          <w:rFonts w:ascii="Cambria" w:hAnsi="Cambria"/>
          <w:sz w:val="24"/>
          <w:szCs w:val="24"/>
        </w:rPr>
        <w:t xml:space="preserve">In </w:t>
      </w:r>
      <w:r w:rsidR="00C955D9">
        <w:rPr>
          <w:rFonts w:ascii="Cambria" w:hAnsi="Cambria"/>
          <w:sz w:val="24"/>
          <w:szCs w:val="24"/>
        </w:rPr>
        <w:t xml:space="preserve">the </w:t>
      </w:r>
      <w:r w:rsidR="00C955D9" w:rsidRPr="00CD0D15">
        <w:rPr>
          <w:rFonts w:ascii="Cambria" w:hAnsi="Cambria"/>
          <w:sz w:val="24"/>
          <w:szCs w:val="24"/>
        </w:rPr>
        <w:t xml:space="preserve">oxidized form, pyocyanin has a blue pigment </w:t>
      </w:r>
      <w:r w:rsidR="00A52AE7">
        <w:rPr>
          <w:rFonts w:ascii="Cambria" w:hAnsi="Cambria"/>
          <w:sz w:val="24"/>
          <w:szCs w:val="24"/>
        </w:rPr>
        <w:t xml:space="preserve">and is </w:t>
      </w:r>
      <w:r w:rsidR="001526B7">
        <w:rPr>
          <w:rFonts w:ascii="Cambria" w:hAnsi="Cambria"/>
          <w:sz w:val="24"/>
          <w:szCs w:val="24"/>
        </w:rPr>
        <w:t xml:space="preserve">not </w:t>
      </w:r>
      <w:r w:rsidR="00A52AE7">
        <w:rPr>
          <w:rFonts w:ascii="Cambria" w:hAnsi="Cambria"/>
          <w:sz w:val="24"/>
          <w:szCs w:val="24"/>
        </w:rPr>
        <w:t>fluorescent</w:t>
      </w:r>
      <w:r w:rsidR="00C955D9" w:rsidRPr="00CD0D15">
        <w:rPr>
          <w:rFonts w:ascii="Cambria" w:hAnsi="Cambria"/>
          <w:sz w:val="24"/>
          <w:szCs w:val="24"/>
        </w:rPr>
        <w:t xml:space="preserve"> </w:t>
      </w:r>
      <w:r w:rsidR="00C955D9" w:rsidRPr="00CD0D15">
        <w:rPr>
          <w:rFonts w:ascii="Cambria" w:hAnsi="Cambria"/>
          <w:sz w:val="24"/>
          <w:szCs w:val="24"/>
        </w:rPr>
        <w:fldChar w:fldCharType="begin"/>
      </w:r>
      <w:r w:rsidR="00836AB9">
        <w:rPr>
          <w:rFonts w:ascii="Cambria" w:hAnsi="Cambria"/>
          <w:sz w:val="24"/>
          <w:szCs w:val="24"/>
        </w:rPr>
        <w:instrText xml:space="preserve"> ADDIN ZOTERO_ITEM CSL_CITATION {"citationID":"b57eBWhD","properties":{"formattedCitation":"(15, 16)","plainCitation":"(15, 16)","noteIndex":0},"citationItems":[{"id":509,"uris":["http://zotero.org/users/6261839/items/QL9TXN4L"],"itemData":{"id":509,"type":"article-journal","abstract":"Pyocyanin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J."},{"family":"Mavrodi","given":"Dimitri"}],"issued":{"date-parts":[["2004",7]]}}}],"schema":"https://github.com/citation-style-language/schema/raw/master/csl-citation.json"} </w:instrText>
      </w:r>
      <w:r w:rsidR="00C955D9" w:rsidRPr="00CD0D15">
        <w:rPr>
          <w:rFonts w:ascii="Cambria" w:hAnsi="Cambria"/>
          <w:sz w:val="24"/>
          <w:szCs w:val="24"/>
        </w:rPr>
        <w:fldChar w:fldCharType="separate"/>
      </w:r>
      <w:r w:rsidR="002030D4">
        <w:rPr>
          <w:rFonts w:ascii="Cambria" w:hAnsi="Cambria"/>
          <w:noProof/>
          <w:sz w:val="24"/>
          <w:szCs w:val="24"/>
        </w:rPr>
        <w:t>(15, 16)</w:t>
      </w:r>
      <w:r w:rsidR="00C955D9" w:rsidRPr="00CD0D15">
        <w:rPr>
          <w:rFonts w:ascii="Cambria" w:hAnsi="Cambria"/>
          <w:sz w:val="24"/>
          <w:szCs w:val="24"/>
        </w:rPr>
        <w:fldChar w:fldCharType="end"/>
      </w:r>
      <w:r w:rsidR="00C955D9" w:rsidRPr="00CD0D15">
        <w:rPr>
          <w:rFonts w:ascii="Cambria" w:hAnsi="Cambria"/>
          <w:sz w:val="24"/>
          <w:szCs w:val="24"/>
        </w:rPr>
        <w:t xml:space="preserve">. </w:t>
      </w:r>
      <w:r w:rsidR="00837652">
        <w:rPr>
          <w:rFonts w:ascii="Cambria" w:hAnsi="Cambria"/>
          <w:sz w:val="24"/>
          <w:szCs w:val="24"/>
        </w:rPr>
        <w:t>How</w:t>
      </w:r>
      <w:r w:rsidR="009D648A">
        <w:rPr>
          <w:rFonts w:ascii="Cambria" w:hAnsi="Cambria"/>
          <w:sz w:val="24"/>
          <w:szCs w:val="24"/>
        </w:rPr>
        <w:t>e</w:t>
      </w:r>
      <w:r w:rsidR="00837652">
        <w:rPr>
          <w:rFonts w:ascii="Cambria" w:hAnsi="Cambria"/>
          <w:sz w:val="24"/>
          <w:szCs w:val="24"/>
        </w:rPr>
        <w:t>ver, t</w:t>
      </w:r>
      <w:r w:rsidR="00F27C25" w:rsidRPr="00CD0D15">
        <w:rPr>
          <w:rFonts w:ascii="Cambria" w:hAnsi="Cambria"/>
          <w:sz w:val="24"/>
          <w:szCs w:val="24"/>
        </w:rPr>
        <w:t>he reduced form of pyocyanin is fluorescen</w:t>
      </w:r>
      <w:r w:rsidR="00837652">
        <w:rPr>
          <w:rFonts w:ascii="Cambria" w:hAnsi="Cambria"/>
          <w:sz w:val="24"/>
          <w:szCs w:val="24"/>
        </w:rPr>
        <w:t>t, and</w:t>
      </w:r>
      <w:r w:rsidR="00F27C25" w:rsidRPr="00CD0D15">
        <w:rPr>
          <w:rFonts w:ascii="Cambria" w:hAnsi="Cambria"/>
          <w:sz w:val="24"/>
          <w:szCs w:val="24"/>
        </w:rPr>
        <w:t xml:space="preserve"> </w:t>
      </w:r>
      <w:r w:rsidR="00837652">
        <w:rPr>
          <w:rFonts w:ascii="Cambria" w:hAnsi="Cambria"/>
          <w:sz w:val="24"/>
          <w:szCs w:val="24"/>
        </w:rPr>
        <w:t>t</w:t>
      </w:r>
      <w:r w:rsidR="00F27C25" w:rsidRPr="00CD0D15">
        <w:rPr>
          <w:rFonts w:ascii="Cambria" w:hAnsi="Cambria"/>
          <w:sz w:val="24"/>
          <w:szCs w:val="24"/>
        </w:rPr>
        <w:t xml:space="preserve">he emission spectrum of </w:t>
      </w:r>
      <w:r w:rsidR="001526B7">
        <w:rPr>
          <w:rFonts w:ascii="Cambria" w:hAnsi="Cambria"/>
          <w:sz w:val="24"/>
          <w:szCs w:val="24"/>
        </w:rPr>
        <w:t xml:space="preserve">reduced </w:t>
      </w:r>
      <w:r w:rsidR="00F27C25" w:rsidRPr="00CD0D15">
        <w:rPr>
          <w:rFonts w:ascii="Cambria" w:hAnsi="Cambria"/>
          <w:sz w:val="24"/>
          <w:szCs w:val="24"/>
        </w:rPr>
        <w:t>pyocyanin overlaps with other fluorescent metabolites</w:t>
      </w:r>
      <w:r w:rsidR="00837652">
        <w:rPr>
          <w:rFonts w:ascii="Cambria" w:hAnsi="Cambria"/>
          <w:sz w:val="24"/>
          <w:szCs w:val="24"/>
        </w:rPr>
        <w:t xml:space="preserve">, </w:t>
      </w:r>
      <w:r w:rsidR="00F27C25" w:rsidRPr="00CD0D15">
        <w:rPr>
          <w:rFonts w:ascii="Cambria" w:hAnsi="Cambria"/>
          <w:sz w:val="24"/>
          <w:szCs w:val="24"/>
        </w:rPr>
        <w:t>including NADH and pyoverdin</w:t>
      </w:r>
      <w:r w:rsidR="00837652">
        <w:rPr>
          <w:rFonts w:ascii="Cambria" w:hAnsi="Cambria"/>
          <w:sz w:val="24"/>
          <w:szCs w:val="24"/>
        </w:rPr>
        <w:t>e. The overlap in emission spectra makes</w:t>
      </w:r>
      <w:r w:rsidR="00271AC8">
        <w:rPr>
          <w:rFonts w:ascii="Cambria" w:hAnsi="Cambria"/>
          <w:sz w:val="24"/>
          <w:szCs w:val="24"/>
        </w:rPr>
        <w:t xml:space="preserve"> it challenging to resolve the fluorescent signal</w:t>
      </w:r>
      <w:r w:rsidR="00837652">
        <w:rPr>
          <w:rFonts w:ascii="Cambria" w:hAnsi="Cambria"/>
          <w:sz w:val="24"/>
          <w:szCs w:val="24"/>
        </w:rPr>
        <w:t xml:space="preserve"> of </w:t>
      </w:r>
      <w:proofErr w:type="spellStart"/>
      <w:r w:rsidR="00837652">
        <w:rPr>
          <w:rFonts w:ascii="Cambria" w:hAnsi="Cambria"/>
          <w:sz w:val="24"/>
          <w:szCs w:val="24"/>
        </w:rPr>
        <w:t>pycoyanin</w:t>
      </w:r>
      <w:proofErr w:type="spellEnd"/>
      <w:r w:rsidR="00271AC8">
        <w:rPr>
          <w:rFonts w:ascii="Cambria" w:hAnsi="Cambria"/>
          <w:sz w:val="24"/>
          <w:szCs w:val="24"/>
        </w:rPr>
        <w:t xml:space="preserve"> using standard single-channel fluorescent microscopy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{"citationID":"VJyl9c2g","properties":{"formattedCitation":"(17)","plainCitation":"(17)","noteIndex":0},"citationItems":[{"id":514,"uris":["http://zotero.org/users/6261839/items/JRPV4WK7"],"itemData":{"id":514,"type":"article-journal","abstract":"Phenazines,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(17)</w:t>
      </w:r>
      <w:r w:rsidR="00F27C25" w:rsidRPr="00CD0D15">
        <w:rPr>
          <w:rFonts w:ascii="Cambria" w:hAnsi="Cambria"/>
          <w:sz w:val="24"/>
          <w:szCs w:val="24"/>
        </w:rPr>
        <w:fldChar w:fldCharType="end"/>
      </w:r>
      <w:r w:rsidR="00F27C25" w:rsidRPr="00CD0D15">
        <w:rPr>
          <w:rFonts w:ascii="Cambria" w:hAnsi="Cambria"/>
          <w:sz w:val="24"/>
          <w:szCs w:val="24"/>
        </w:rPr>
        <w:t xml:space="preserve">. </w:t>
      </w:r>
    </w:p>
    <w:p w14:paraId="0B24E378" w14:textId="3C857A57" w:rsidR="006161B6" w:rsidRDefault="00F27C25" w:rsidP="00F27C25">
      <w:pPr>
        <w:spacing w:line="480" w:lineRule="auto"/>
        <w:outlineLvl w:val="0"/>
        <w:rPr>
          <w:rFonts w:ascii="Cambria" w:hAnsi="Cambria"/>
          <w:sz w:val="24"/>
          <w:szCs w:val="24"/>
        </w:rPr>
      </w:pPr>
      <w:r w:rsidRPr="00CD0D15">
        <w:rPr>
          <w:rFonts w:ascii="Cambria" w:hAnsi="Cambria"/>
          <w:sz w:val="24"/>
          <w:szCs w:val="24"/>
        </w:rPr>
        <w:tab/>
      </w:r>
      <w:r w:rsidR="00271AC8">
        <w:rPr>
          <w:rFonts w:ascii="Cambria" w:hAnsi="Cambria"/>
          <w:sz w:val="24"/>
          <w:szCs w:val="24"/>
        </w:rPr>
        <w:t xml:space="preserve">One approach </w:t>
      </w:r>
      <w:r w:rsidR="0049144E">
        <w:rPr>
          <w:rFonts w:ascii="Cambria" w:hAnsi="Cambria"/>
          <w:sz w:val="24"/>
          <w:szCs w:val="24"/>
        </w:rPr>
        <w:t>to</w:t>
      </w:r>
      <w:r w:rsidR="00271AC8">
        <w:rPr>
          <w:rFonts w:ascii="Cambria" w:hAnsi="Cambria"/>
          <w:sz w:val="24"/>
          <w:szCs w:val="24"/>
        </w:rPr>
        <w:t xml:space="preserve"> unmix </w:t>
      </w:r>
      <w:r w:rsidRPr="00CD0D15">
        <w:rPr>
          <w:rFonts w:ascii="Cambria" w:hAnsi="Cambria"/>
          <w:sz w:val="24"/>
          <w:szCs w:val="24"/>
        </w:rPr>
        <w:t>pyocyanin from</w:t>
      </w:r>
      <w:r w:rsidR="0049144E">
        <w:rPr>
          <w:rFonts w:ascii="Cambria" w:hAnsi="Cambria"/>
          <w:sz w:val="24"/>
          <w:szCs w:val="24"/>
        </w:rPr>
        <w:t xml:space="preserve"> other</w:t>
      </w:r>
      <w:r w:rsidRPr="00CD0D15">
        <w:rPr>
          <w:rFonts w:ascii="Cambria" w:hAnsi="Cambria"/>
          <w:sz w:val="24"/>
          <w:szCs w:val="24"/>
        </w:rPr>
        <w:t xml:space="preserve"> </w:t>
      </w:r>
      <w:r w:rsidR="00542F38">
        <w:rPr>
          <w:rFonts w:ascii="Cambria" w:hAnsi="Cambria"/>
          <w:sz w:val="24"/>
          <w:szCs w:val="24"/>
        </w:rPr>
        <w:t xml:space="preserve">fluorophores </w:t>
      </w:r>
      <w:r w:rsidR="0049144E">
        <w:rPr>
          <w:rFonts w:ascii="Cambria" w:hAnsi="Cambria"/>
          <w:sz w:val="24"/>
          <w:szCs w:val="24"/>
        </w:rPr>
        <w:t xml:space="preserve">is </w:t>
      </w:r>
      <w:r w:rsidR="00271AC8">
        <w:rPr>
          <w:rFonts w:ascii="Cambria" w:hAnsi="Cambria"/>
          <w:sz w:val="24"/>
          <w:szCs w:val="24"/>
        </w:rPr>
        <w:t xml:space="preserve">hyperspectral imaging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{"citationID":"Yavouzm5","properties":{"formattedCitation":"(17)","plainCitation":"(17)","noteIndex":0},"citationItems":[{"id":514,"uris":["http://zotero.org/users/6261839/items/JRPV4WK7"],"itemData":{"id":514,"type":"article-journal","abstract":"Phenazines,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(17)</w:t>
      </w:r>
      <w:r w:rsidRPr="00CD0D15">
        <w:rPr>
          <w:rFonts w:ascii="Cambria" w:hAnsi="Cambria"/>
          <w:sz w:val="24"/>
          <w:szCs w:val="24"/>
        </w:rPr>
        <w:fldChar w:fldCharType="end"/>
      </w:r>
      <w:r w:rsidRPr="00CD0D15">
        <w:rPr>
          <w:rFonts w:ascii="Cambria" w:hAnsi="Cambria"/>
          <w:sz w:val="24"/>
          <w:szCs w:val="24"/>
        </w:rPr>
        <w:t xml:space="preserve">. </w:t>
      </w:r>
      <w:r w:rsidR="00DE717C">
        <w:rPr>
          <w:rFonts w:ascii="Cambria" w:hAnsi="Cambria"/>
          <w:sz w:val="24"/>
          <w:szCs w:val="24"/>
        </w:rPr>
        <w:t>However, t</w:t>
      </w:r>
      <w:r w:rsidRPr="00CD0D15">
        <w:rPr>
          <w:rFonts w:ascii="Cambria" w:hAnsi="Cambria"/>
          <w:sz w:val="24"/>
          <w:szCs w:val="24"/>
        </w:rPr>
        <w:t xml:space="preserve">he </w:t>
      </w:r>
      <w:r w:rsidR="00197F51">
        <w:rPr>
          <w:rFonts w:ascii="Cambria" w:hAnsi="Cambria"/>
          <w:sz w:val="24"/>
          <w:szCs w:val="24"/>
        </w:rPr>
        <w:t xml:space="preserve">spatially dependent </w:t>
      </w:r>
      <w:r w:rsidRPr="00CD0D15">
        <w:rPr>
          <w:rFonts w:ascii="Cambria" w:hAnsi="Cambria"/>
          <w:sz w:val="24"/>
          <w:szCs w:val="24"/>
        </w:rPr>
        <w:t xml:space="preserve">production of </w:t>
      </w:r>
      <w:r w:rsidR="0049144E">
        <w:rPr>
          <w:rFonts w:ascii="Cambria" w:hAnsi="Cambria"/>
          <w:sz w:val="24"/>
          <w:szCs w:val="24"/>
        </w:rPr>
        <w:t>r</w:t>
      </w:r>
      <w:r w:rsidR="007831AA">
        <w:rPr>
          <w:rFonts w:ascii="Cambria" w:hAnsi="Cambria"/>
          <w:sz w:val="24"/>
          <w:szCs w:val="24"/>
        </w:rPr>
        <w:t xml:space="preserve">educed </w:t>
      </w:r>
      <w:r w:rsidRPr="00CD0D15">
        <w:rPr>
          <w:rFonts w:ascii="Cambria" w:hAnsi="Cambria"/>
          <w:sz w:val="24"/>
          <w:szCs w:val="24"/>
        </w:rPr>
        <w:t xml:space="preserve">pyocyanin </w:t>
      </w:r>
      <w:r w:rsidR="00DE717C">
        <w:rPr>
          <w:rFonts w:ascii="Cambria" w:hAnsi="Cambria"/>
          <w:sz w:val="24"/>
          <w:szCs w:val="24"/>
        </w:rPr>
        <w:t>in naturally</w:t>
      </w:r>
      <w:ins w:id="4" w:author="Heather Maughan" w:date="2022-03-17T06:38:00Z">
        <w:r w:rsidR="00F51910">
          <w:rPr>
            <w:rFonts w:ascii="Cambria" w:hAnsi="Cambria"/>
            <w:sz w:val="24"/>
            <w:szCs w:val="24"/>
          </w:rPr>
          <w:t xml:space="preserve"> </w:t>
        </w:r>
      </w:ins>
      <w:r w:rsidR="00DE717C">
        <w:rPr>
          <w:rFonts w:ascii="Cambria" w:hAnsi="Cambria"/>
          <w:sz w:val="24"/>
          <w:szCs w:val="24"/>
        </w:rPr>
        <w:t xml:space="preserve">formed oxygen gradients, such as </w:t>
      </w:r>
      <w:r w:rsidR="00371711">
        <w:rPr>
          <w:rFonts w:ascii="Cambria" w:hAnsi="Cambria"/>
          <w:sz w:val="24"/>
          <w:szCs w:val="24"/>
        </w:rPr>
        <w:t>those</w:t>
      </w:r>
      <w:r w:rsidR="007831AA">
        <w:rPr>
          <w:rFonts w:ascii="Cambria" w:hAnsi="Cambria"/>
          <w:sz w:val="24"/>
          <w:szCs w:val="24"/>
        </w:rPr>
        <w:t xml:space="preserve"> found</w:t>
      </w:r>
      <w:r w:rsidR="00DE717C">
        <w:rPr>
          <w:rFonts w:ascii="Cambria" w:hAnsi="Cambria"/>
          <w:sz w:val="24"/>
          <w:szCs w:val="24"/>
        </w:rPr>
        <w:t xml:space="preserve"> in biofilms and </w:t>
      </w:r>
      <w:r w:rsidR="0049144E">
        <w:rPr>
          <w:rFonts w:ascii="Cambria" w:hAnsi="Cambria"/>
          <w:sz w:val="24"/>
          <w:szCs w:val="24"/>
        </w:rPr>
        <w:t>infections,</w:t>
      </w:r>
      <w:r w:rsidR="00DE717C">
        <w:rPr>
          <w:rFonts w:ascii="Cambria" w:hAnsi="Cambria"/>
          <w:sz w:val="24"/>
          <w:szCs w:val="24"/>
        </w:rPr>
        <w:t xml:space="preserve"> </w:t>
      </w:r>
      <w:r w:rsidRPr="00CD0D15">
        <w:rPr>
          <w:rFonts w:ascii="Cambria" w:hAnsi="Cambria"/>
          <w:sz w:val="24"/>
          <w:szCs w:val="24"/>
        </w:rPr>
        <w:t>has not been characterized, due to limits in the imaging depths of commerc</w:t>
      </w:r>
      <w:r w:rsidR="00660ED8" w:rsidRPr="00CD0D15">
        <w:rPr>
          <w:rFonts w:ascii="Cambria" w:hAnsi="Cambria"/>
          <w:sz w:val="24"/>
          <w:szCs w:val="24"/>
        </w:rPr>
        <w:t xml:space="preserve">ial microscopes. </w:t>
      </w:r>
      <w:r w:rsidRPr="00CD0D15">
        <w:rPr>
          <w:rFonts w:ascii="Cambria" w:hAnsi="Cambria"/>
          <w:sz w:val="24"/>
          <w:szCs w:val="24"/>
        </w:rPr>
        <w:t xml:space="preserve">The DIVER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{"citationID":"dfEKoZfa","properties":{"formattedCitation":"(18, 19)","plainCitation":"(18, 19)","noteIndex":0},"citationItems":[{"id":38,"uris":["http://zotero.org/users/6261839/items/GZJLL3YJ"],"itemData":{"id":38,"type":"article-journal","abstract":"We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(18, 19)</w:t>
      </w:r>
      <w:r w:rsidRPr="00CD0D15">
        <w:rPr>
          <w:rFonts w:ascii="Cambria" w:hAnsi="Cambria"/>
          <w:sz w:val="24"/>
          <w:szCs w:val="24"/>
        </w:rPr>
        <w:fldChar w:fldCharType="end"/>
      </w:r>
      <w:r w:rsidRPr="00CD0D15">
        <w:rPr>
          <w:rFonts w:ascii="Cambria" w:hAnsi="Cambria"/>
          <w:sz w:val="24"/>
          <w:szCs w:val="24"/>
        </w:rPr>
        <w:t xml:space="preserve"> is a custom-made microscope designed for </w:t>
      </w:r>
      <w:r w:rsidR="006161B6">
        <w:rPr>
          <w:rFonts w:ascii="Cambria" w:hAnsi="Cambria"/>
          <w:sz w:val="24"/>
          <w:szCs w:val="24"/>
        </w:rPr>
        <w:t xml:space="preserve">deep </w:t>
      </w:r>
      <w:r w:rsidRPr="00CD0D15">
        <w:rPr>
          <w:rFonts w:ascii="Cambria" w:hAnsi="Cambria"/>
          <w:sz w:val="24"/>
          <w:szCs w:val="24"/>
        </w:rPr>
        <w:t>tissue imaging</w:t>
      </w:r>
      <w:r w:rsidR="006161B6">
        <w:rPr>
          <w:rFonts w:ascii="Cambria" w:hAnsi="Cambria"/>
          <w:sz w:val="24"/>
          <w:szCs w:val="24"/>
        </w:rPr>
        <w:t xml:space="preserve"> </w:t>
      </w:r>
      <w:r w:rsidR="00C92BE9">
        <w:rPr>
          <w:rFonts w:ascii="Cambria" w:hAnsi="Cambria"/>
          <w:sz w:val="24"/>
          <w:szCs w:val="24"/>
        </w:rPr>
        <w:t xml:space="preserve">that can measure </w:t>
      </w:r>
      <w:r w:rsidRPr="00CD0D15">
        <w:rPr>
          <w:rFonts w:ascii="Cambria" w:hAnsi="Cambria"/>
          <w:sz w:val="24"/>
          <w:szCs w:val="24"/>
        </w:rPr>
        <w:t xml:space="preserve">fluorescence </w:t>
      </w:r>
      <w:r w:rsidR="00371711">
        <w:rPr>
          <w:rFonts w:ascii="Cambria" w:hAnsi="Cambria"/>
          <w:sz w:val="24"/>
          <w:szCs w:val="24"/>
        </w:rPr>
        <w:t xml:space="preserve">intensity and </w:t>
      </w:r>
      <w:r w:rsidRPr="00CD0D15">
        <w:rPr>
          <w:rFonts w:ascii="Cambria" w:hAnsi="Cambria"/>
          <w:sz w:val="24"/>
          <w:szCs w:val="24"/>
        </w:rPr>
        <w:t>lifetime</w:t>
      </w:r>
      <w:r w:rsidR="00542F38">
        <w:rPr>
          <w:rFonts w:ascii="Cambria" w:hAnsi="Cambria"/>
          <w:sz w:val="24"/>
          <w:szCs w:val="24"/>
        </w:rPr>
        <w:t xml:space="preserve">. The fluorescence lifetime is the exponential decay of the fluorescence intensity of a fluorophore and </w:t>
      </w:r>
      <w:r w:rsidR="00E771EB">
        <w:rPr>
          <w:rFonts w:ascii="Cambria" w:hAnsi="Cambria"/>
          <w:sz w:val="24"/>
          <w:szCs w:val="24"/>
        </w:rPr>
        <w:t xml:space="preserve">can be used to determine the composition of multiple fluorophores contributing to a fluorescent signal. For example, </w:t>
      </w:r>
      <w:r w:rsidR="00753D8F">
        <w:rPr>
          <w:rFonts w:ascii="Cambria" w:hAnsi="Cambria"/>
          <w:sz w:val="24"/>
          <w:szCs w:val="24"/>
        </w:rPr>
        <w:t>fluorescence</w:t>
      </w:r>
      <w:r w:rsidR="00542F38">
        <w:rPr>
          <w:rFonts w:ascii="Cambria" w:hAnsi="Cambria"/>
          <w:sz w:val="24"/>
          <w:szCs w:val="24"/>
        </w:rPr>
        <w:t xml:space="preserve"> lifetime imaging microscopy (</w:t>
      </w:r>
      <w:r w:rsidR="00E771EB">
        <w:rPr>
          <w:rFonts w:ascii="Cambria" w:hAnsi="Cambria"/>
          <w:sz w:val="24"/>
          <w:szCs w:val="24"/>
        </w:rPr>
        <w:t>FLIM</w:t>
      </w:r>
      <w:r w:rsidR="00542F38">
        <w:rPr>
          <w:rFonts w:ascii="Cambria" w:hAnsi="Cambria"/>
          <w:sz w:val="24"/>
          <w:szCs w:val="24"/>
        </w:rPr>
        <w:t>)</w:t>
      </w:r>
      <w:r w:rsidR="00E771EB">
        <w:rPr>
          <w:rFonts w:ascii="Cambria" w:hAnsi="Cambria"/>
          <w:sz w:val="24"/>
          <w:szCs w:val="24"/>
        </w:rPr>
        <w:t xml:space="preserve"> </w:t>
      </w:r>
      <w:r w:rsidR="00DE717C">
        <w:rPr>
          <w:rFonts w:ascii="Cambria" w:hAnsi="Cambria"/>
          <w:sz w:val="24"/>
          <w:szCs w:val="24"/>
        </w:rPr>
        <w:t>of NADH i</w:t>
      </w:r>
      <w:r w:rsidR="00E771EB">
        <w:rPr>
          <w:rFonts w:ascii="Cambria" w:hAnsi="Cambria"/>
          <w:sz w:val="24"/>
          <w:szCs w:val="24"/>
        </w:rPr>
        <w:t>s often used to</w:t>
      </w:r>
      <w:r w:rsidR="00DE717C">
        <w:rPr>
          <w:rFonts w:ascii="Cambria" w:hAnsi="Cambria"/>
          <w:sz w:val="24"/>
          <w:szCs w:val="24"/>
        </w:rPr>
        <w:t xml:space="preserve"> study </w:t>
      </w:r>
      <w:r w:rsidR="00542F38">
        <w:rPr>
          <w:rFonts w:ascii="Cambria" w:hAnsi="Cambria"/>
          <w:sz w:val="24"/>
          <w:szCs w:val="24"/>
        </w:rPr>
        <w:t xml:space="preserve">the </w:t>
      </w:r>
      <w:r w:rsidR="00DE717C">
        <w:rPr>
          <w:rFonts w:ascii="Cambria" w:hAnsi="Cambria"/>
          <w:sz w:val="24"/>
          <w:szCs w:val="24"/>
        </w:rPr>
        <w:t>respiratory state of cells</w:t>
      </w:r>
      <w:r w:rsidR="00E771EB">
        <w:rPr>
          <w:rFonts w:ascii="Cambria" w:hAnsi="Cambria"/>
          <w:sz w:val="24"/>
          <w:szCs w:val="24"/>
        </w:rPr>
        <w:t>,</w:t>
      </w:r>
      <w:r w:rsidR="00DE717C">
        <w:rPr>
          <w:rFonts w:ascii="Cambria" w:hAnsi="Cambria"/>
          <w:sz w:val="24"/>
          <w:szCs w:val="24"/>
        </w:rPr>
        <w:t xml:space="preserve"> because</w:t>
      </w:r>
      <w:r w:rsidRPr="00CD0D15">
        <w:rPr>
          <w:rFonts w:ascii="Cambria" w:hAnsi="Cambria"/>
          <w:sz w:val="24"/>
          <w:szCs w:val="24"/>
        </w:rPr>
        <w:t xml:space="preserve"> </w:t>
      </w:r>
      <w:r w:rsidR="00DE717C">
        <w:rPr>
          <w:rFonts w:ascii="Cambria" w:hAnsi="Cambria"/>
          <w:sz w:val="24"/>
          <w:szCs w:val="24"/>
        </w:rPr>
        <w:t>the fluorescence lifetime of NADH shifts depending on local conditions</w:t>
      </w:r>
      <w:r w:rsidR="00542F38">
        <w:rPr>
          <w:rFonts w:ascii="Cambria" w:hAnsi="Cambria"/>
          <w:sz w:val="24"/>
          <w:szCs w:val="24"/>
        </w:rPr>
        <w:t xml:space="preserve">. </w:t>
      </w:r>
      <w:r w:rsidR="00271AC8">
        <w:rPr>
          <w:rFonts w:ascii="Cambria" w:hAnsi="Cambria"/>
          <w:sz w:val="24"/>
          <w:szCs w:val="24"/>
        </w:rPr>
        <w:t>Specifically, t</w:t>
      </w:r>
      <w:r w:rsidR="00DE717C">
        <w:rPr>
          <w:rFonts w:ascii="Cambria" w:hAnsi="Cambria"/>
          <w:sz w:val="24"/>
          <w:szCs w:val="24"/>
        </w:rPr>
        <w:t xml:space="preserve">he </w:t>
      </w:r>
      <w:r w:rsidR="00D81FB7">
        <w:rPr>
          <w:rFonts w:ascii="Cambria" w:hAnsi="Cambria"/>
          <w:sz w:val="24"/>
          <w:szCs w:val="24"/>
        </w:rPr>
        <w:t xml:space="preserve">reported </w:t>
      </w:r>
      <w:r w:rsidR="00DE717C">
        <w:rPr>
          <w:rFonts w:ascii="Cambria" w:hAnsi="Cambria"/>
          <w:sz w:val="24"/>
          <w:szCs w:val="24"/>
        </w:rPr>
        <w:t xml:space="preserve">lifetime of free NADH is short (0.4 ns), whereas the lifetime of enzyme-bound NADH ranges from </w:t>
      </w:r>
      <w:r w:rsidR="00467B4B">
        <w:rPr>
          <w:rFonts w:ascii="Cambria" w:hAnsi="Cambria"/>
          <w:sz w:val="24"/>
          <w:szCs w:val="24"/>
        </w:rPr>
        <w:t>1.7</w:t>
      </w:r>
      <w:r w:rsidR="00DE717C">
        <w:rPr>
          <w:rFonts w:ascii="Cambria" w:hAnsi="Cambria"/>
          <w:sz w:val="24"/>
          <w:szCs w:val="24"/>
        </w:rPr>
        <w:t xml:space="preserve"> to </w:t>
      </w:r>
      <w:r w:rsidR="00467B4B">
        <w:rPr>
          <w:rFonts w:ascii="Cambria" w:hAnsi="Cambria"/>
          <w:sz w:val="24"/>
          <w:szCs w:val="24"/>
        </w:rPr>
        <w:t>9</w:t>
      </w:r>
      <w:r w:rsidR="00DE717C">
        <w:rPr>
          <w:rFonts w:ascii="Cambria" w:hAnsi="Cambria"/>
          <w:sz w:val="24"/>
          <w:szCs w:val="24"/>
        </w:rPr>
        <w:t xml:space="preserve"> ns</w:t>
      </w:r>
      <w:r w:rsidR="003169A6">
        <w:rPr>
          <w:rFonts w:ascii="Cambria" w:hAnsi="Cambria"/>
          <w:sz w:val="24"/>
          <w:szCs w:val="24"/>
        </w:rPr>
        <w:t xml:space="preserve"> </w:t>
      </w:r>
      <w:r w:rsidR="003169A6">
        <w:rPr>
          <w:rFonts w:ascii="Cambria" w:hAnsi="Cambria"/>
          <w:sz w:val="24"/>
          <w:szCs w:val="24"/>
        </w:rPr>
        <w:fldChar w:fldCharType="begin"/>
      </w:r>
      <w:r w:rsidR="00836AB9">
        <w:rPr>
          <w:rFonts w:ascii="Cambria" w:hAnsi="Cambria"/>
          <w:sz w:val="24"/>
          <w:szCs w:val="24"/>
        </w:rPr>
        <w:instrText xml:space="preserve"> ADDIN ZOTERO_ITEM CSL_CITATION {"citationID":"a12egu2c7sb","properties":{"formattedCitation":"(20\\uc0\\u8211{}22)","plainCitation":"(20–22)","noteIndex":0},"citationItems":[{"id":513,"uris":["http://zotero.org/users/6261839/items/GKIA4VJY"],"itemData":{"id":513,"type":"article-journal","abstract":"Time-resolved fluorescence studies on the emission of NADH bound to porcine heart mitochondrial malate dehydrogenase ((S)-malate:NAD+ oxidoreductase, EC 1.1.1.37), in the presence and absence of saturating levels of hydroxymalonate, were carried out. The lifetime of NADH bound in the ternary complex was determined to be 9.5 ns compared to 1.74 ns as reported in the literature. Steady-state and dynamic polarization data indicated a Debye rotational relaxation time in the range of 106–109 ns for the dimeric enzyme. This value is significantly larger than that calculated for a spherical protein and is consistent with the asymmetric dimer found by crystallographic studies.","container-title":"Biochimica et Biophysica Acta (BBA) - Protein Structure and Molecular Enzymology","DOI":"10.1016/0167-4838(89)90159-3","ISSN":"0167-4838","issue":"2","journalAbbreviation":"Biochimica et Biophysica Acta (BBA) - Protein Structure and Molecular Enzymology","language":"en","page":"187-190","source":"ScienceDirect","title":"Time-resolved fluorescence studies on NADH bound to mitochondrial malate dehydrogenase","volume":"994","author":[{"family":"Jameson","given":"David M."},{"family":"Thomas","given":"Vickey"},{"family":"Zhou","given":"DeMing"}],"issued":{"date-parts":[["1989",2,2]]}}},{"id":436,"uris":["http://zotero.org/users/6261839/items/AGM8WWC6"],"itemData":{"id":436,"type":"article-journal","abstract":"We introduce a methodology, fluorescence lifetime imaging (FLIM), in which the contrast depends on the fluorescence lifetime at each point in a two-dimensional image and not on the local concentration and/or intensity of the fluorophore. We used FLIM to create lifetime images of NADH when free in solution and when bound to malate dehydrogenase. This represents a challenging case for lifetime imaging because the NADH decay times are just 0.4 and 1.0 ns in the free and bound states, respectively. In the present apparatus, lifetime images are created from a series of phase-sensitive images obtained with a gain-modulated image intensifier and recorded with a charge-coupled device (CCD) camera. The intensifier gain is modulated at the light-modulation frequency or a harmonic thereof. A series of stationary phase-sensitive images each obtained with various phase shifts of the gain-modulation signal, is used to determine the phase angle or modulation of the emission at each pixel, which is in essence the lifetime image. We also describe am imaging procedure that allows specific decay times to be suppressed, allowing in this case suppression of the emission from either free or bound NADH. Since the fluorescence lifetimes of probes are known to be sensitive to numerous chemical and physical factors such as pH, oxygen, temperature, cations, polarity, and binding to macromolecules, this method allows imaging of the chemical or property of interest in macroscopic and microscopic samples. The concept of FLIM appears to have numerous potential applications in the biosciences.","container-title":"Proceedings of the National Academy of Sciences","DOI":"10.1073/pnas.89.4.1271","ISSN":"0027-8424, 1091-6490","issue":"4","journalAbbreviation":"PNAS","language":"en","note":"PMID: 1741380","page":"1271-1275","source":"www.pnas.org","title":"Fluorescence lifetime imaging of free and protein-bound NADH","volume":"89","author":[{"family":"Lakowicz","given":"J. R."},{"family":"Szmacinski","given":"H."},{"family":"Nowaczyk","given":"K."},{"family":"Johnson","given":"M. L."}],"issued":{"date-parts":[["1992",2,15]]}}},{"id":1465,"uris":["http://zotero.org/users/6261839/items/QW4BDIWT"],"itemData":{"id":1465,"type":"article-journal","abstract":"Reduced nicotinamide adenine dinucleotide (NADH) is the principal electron donor in glycolysis and oxidative metabolism and is thus recognized as a key biomarker for probing metabolic state. While the fluorescence characteristics of NADH have been investigated extensively, there are discrepancies in the published data due to diverse experimental conditions, instrumentation and microenvironmental parameters that can affect NADH fluorescence. Using a cuvette-based time-resolved spectrofluorimeter employing one-photon excitation at 375 nm, we characterized the fluorescence intensity, lifetime, spectral response, anisotropy and time-resolved anisotropy of NADH in aqueous solution under varying microenvironmental conditions, namely temperature, pH, and binding to lactate dehydrogenase (LDH). Our results demonstrate how temperature, pH, and binding partners each impact the fluorescence signature of NADH and highlight the complexity of the fluorescence data when different parameters produce competing effects. We hope that the data presented in this study will provide a reference for potential sources of variation in experiments measuring NADH fluorescence.","container-title":"OSA Continuum","DOI":"10.1364/OSAC.423082","ISSN":"2578-7519","issue":"5","journalAbbreviation":"OSA Continuum, OSAC","language":"EN","note":"publisher: Optica Publishing Group","page":"1610-1625","source":"opg.optica.org","title":"Characterization of NADH fluorescence properties under one-photon excitation with respect to temperature, pH, and binding to lactate dehydrogenase","volume":"4","author":[{"family":"Cannon","given":"Taylor M."},{"family":"Cannon","given":"Taylor M."},{"family":"Lagarto","given":"Joao L."},{"family":"Lagarto","given":"Joao L."},{"family":"Dyer","given":"Benjamin T."},{"family":"Garcia","given":"Edwin"},{"family":"Kelly","given":"Douglas J."},{"family":"Peters","given":"Nicholas S."},{"family":"Lyon","given":"Alexander R."},{"family":"French","given":"Paul M. W."},{"family":"Dunsby","given":"Chris"},{"family":"Dunsby","given":"Chris"}],"issued":{"date-parts":[["2021",5,15]]}}}],"schema":"https://github.com/citation-style-language/schema/raw/master/csl-citation.json"} </w:instrText>
      </w:r>
      <w:r w:rsidR="003169A6">
        <w:rPr>
          <w:rFonts w:ascii="Cambria" w:hAnsi="Cambria"/>
          <w:sz w:val="24"/>
          <w:szCs w:val="24"/>
        </w:rPr>
        <w:fldChar w:fldCharType="separate"/>
      </w:r>
      <w:r w:rsidR="002030D4" w:rsidRPr="002030D4">
        <w:rPr>
          <w:rFonts w:ascii="Cambria" w:hAnsi="Cambria" w:cs="Times New Roman"/>
          <w:sz w:val="24"/>
        </w:rPr>
        <w:t>(20–22)</w:t>
      </w:r>
      <w:r w:rsidR="003169A6">
        <w:rPr>
          <w:rFonts w:ascii="Cambria" w:hAnsi="Cambria"/>
          <w:sz w:val="24"/>
          <w:szCs w:val="24"/>
        </w:rPr>
        <w:fldChar w:fldCharType="end"/>
      </w:r>
      <w:r w:rsidR="00DE717C">
        <w:rPr>
          <w:rFonts w:ascii="Cambria" w:hAnsi="Cambria"/>
          <w:sz w:val="24"/>
          <w:szCs w:val="24"/>
        </w:rPr>
        <w:t xml:space="preserve">. </w:t>
      </w:r>
    </w:p>
    <w:p w14:paraId="435DDD16" w14:textId="53F34999" w:rsidR="007A61A0" w:rsidRDefault="00F27C25" w:rsidP="008E5FF8">
      <w:pPr>
        <w:spacing w:line="480" w:lineRule="auto"/>
        <w:ind w:firstLine="720"/>
        <w:outlineLvl w:val="0"/>
        <w:rPr>
          <w:rFonts w:ascii="Cambria" w:hAnsi="Cambria"/>
          <w:sz w:val="24"/>
          <w:szCs w:val="24"/>
        </w:rPr>
      </w:pPr>
      <w:r w:rsidRPr="00CD0D15">
        <w:rPr>
          <w:rFonts w:ascii="Cambria" w:hAnsi="Cambria"/>
          <w:sz w:val="24"/>
          <w:szCs w:val="24"/>
        </w:rPr>
        <w:t>FLIM data can be transformed and represented on phasors, a powerful</w:t>
      </w:r>
      <w:r w:rsidR="002C606B">
        <w:rPr>
          <w:rFonts w:ascii="Cambria" w:hAnsi="Cambria"/>
          <w:sz w:val="24"/>
          <w:szCs w:val="24"/>
        </w:rPr>
        <w:t xml:space="preserve">, fit-free </w:t>
      </w:r>
      <w:r w:rsidRPr="00CD0D15">
        <w:rPr>
          <w:rFonts w:ascii="Cambria" w:hAnsi="Cambria"/>
          <w:sz w:val="24"/>
          <w:szCs w:val="24"/>
        </w:rPr>
        <w:t>approach to analyze fluorescence</w:t>
      </w:r>
      <w:r w:rsidR="00753D8F">
        <w:rPr>
          <w:rFonts w:ascii="Cambria" w:hAnsi="Cambria"/>
          <w:sz w:val="24"/>
          <w:szCs w:val="24"/>
        </w:rPr>
        <w:t xml:space="preserve"> lifetime</w:t>
      </w:r>
      <w:r w:rsidRPr="00CD0D15">
        <w:rPr>
          <w:rFonts w:ascii="Cambria" w:hAnsi="Cambria"/>
          <w:sz w:val="24"/>
          <w:szCs w:val="24"/>
        </w:rPr>
        <w:t xml:space="preserve"> data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{"citationID":"0WiF8MWW","properties":{"formattedCitation":"(23, 24)","plainCitation":"(23, 24)","noteIndex":0},"citationItems":[{"id":515,"uris":["http://zotero.org/users/6261839/items/WMITZ5HJ"],"itemData":{"id":515,"type":"article-journal","abstract":"Changing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R."},{"family":"Zamai","given":"Moreno"},{"family":"Gratton","given":"Enrico"}],"issued":{"date-parts":[["2008",1,15]]}}},{"id":545,"uris":["http://zotero.org/users/6261839/items/6QPW2LK8"],"itemData":{"id":545,"type":"article-journal","abstract":"A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(23, 24)</w:t>
      </w:r>
      <w:r w:rsidRPr="00CD0D15">
        <w:rPr>
          <w:rFonts w:ascii="Cambria" w:hAnsi="Cambria"/>
          <w:sz w:val="24"/>
          <w:szCs w:val="24"/>
        </w:rPr>
        <w:fldChar w:fldCharType="end"/>
      </w:r>
      <w:r w:rsidR="00E771EB">
        <w:rPr>
          <w:rFonts w:ascii="Cambria" w:hAnsi="Cambria"/>
          <w:sz w:val="24"/>
          <w:szCs w:val="24"/>
        </w:rPr>
        <w:t xml:space="preserve"> (</w:t>
      </w:r>
      <w:r w:rsidR="00E771EB" w:rsidRPr="00E771EB">
        <w:rPr>
          <w:rFonts w:ascii="Cambria" w:hAnsi="Cambria"/>
          <w:b/>
          <w:bCs/>
          <w:sz w:val="24"/>
          <w:szCs w:val="24"/>
        </w:rPr>
        <w:t xml:space="preserve">Fig. </w:t>
      </w:r>
      <w:r w:rsidR="00DE717C">
        <w:rPr>
          <w:rFonts w:ascii="Cambria" w:hAnsi="Cambria"/>
          <w:b/>
          <w:bCs/>
          <w:sz w:val="24"/>
          <w:szCs w:val="24"/>
        </w:rPr>
        <w:t>1</w:t>
      </w:r>
      <w:r w:rsidR="00E771EB">
        <w:rPr>
          <w:rFonts w:ascii="Cambria" w:hAnsi="Cambria"/>
          <w:sz w:val="24"/>
          <w:szCs w:val="24"/>
        </w:rPr>
        <w:t>)</w:t>
      </w:r>
      <w:r w:rsidRPr="00CD0D15">
        <w:rPr>
          <w:rFonts w:ascii="Cambria" w:hAnsi="Cambria"/>
          <w:sz w:val="24"/>
          <w:szCs w:val="24"/>
        </w:rPr>
        <w:t xml:space="preserve">. For lifetime images, the </w:t>
      </w:r>
      <w:r w:rsidRPr="00CD0D15">
        <w:rPr>
          <w:rFonts w:ascii="Cambria" w:hAnsi="Cambria"/>
          <w:sz w:val="24"/>
          <w:szCs w:val="24"/>
        </w:rPr>
        <w:lastRenderedPageBreak/>
        <w:t>response of the fluorophore to</w:t>
      </w:r>
      <w:r w:rsidR="00271AC8">
        <w:rPr>
          <w:rFonts w:ascii="Cambria" w:hAnsi="Cambria"/>
          <w:sz w:val="24"/>
          <w:szCs w:val="24"/>
        </w:rPr>
        <w:t xml:space="preserve"> fluorescent </w:t>
      </w:r>
      <w:r w:rsidRPr="00CD0D15">
        <w:rPr>
          <w:rFonts w:ascii="Cambria" w:hAnsi="Cambria"/>
          <w:sz w:val="24"/>
          <w:szCs w:val="24"/>
        </w:rPr>
        <w:t>excitation is determined by Fourier transformation of exponential decay traces to obtain the modulation (M) and phase (</w:t>
      </w:r>
      <m:oMath>
        <m:r>
          <m:rPr>
            <m:sty m:val="p"/>
          </m:rPr>
          <w:rPr>
            <w:rFonts w:ascii="Cambria Math" w:hAnsi="Cambria Math"/>
            <w:sz w:val="24"/>
            <w:szCs w:val="24"/>
          </w:rPr>
          <m:t>φ</m:t>
        </m:r>
      </m:oMath>
      <w:r w:rsidRPr="00CD0D15">
        <w:rPr>
          <w:rFonts w:ascii="Cambria" w:hAnsi="Cambria"/>
          <w:sz w:val="24"/>
          <w:szCs w:val="24"/>
        </w:rPr>
        <w:t xml:space="preserve">) </w:t>
      </w:r>
      <w:r w:rsidR="00271AC8">
        <w:rPr>
          <w:rFonts w:ascii="Cambria" w:hAnsi="Cambria"/>
          <w:sz w:val="24"/>
          <w:szCs w:val="24"/>
        </w:rPr>
        <w:t>for a given harmonic</w:t>
      </w:r>
      <w:r w:rsidRPr="00CD0D15">
        <w:rPr>
          <w:rFonts w:ascii="Cambria" w:hAnsi="Cambria"/>
          <w:sz w:val="24"/>
          <w:szCs w:val="24"/>
        </w:rPr>
        <w:t xml:space="preserve">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{"citationID":"7v7BHIrh","properties":{"formattedCitation":"(23)","plainCitation":"(23)","noteIndex":0},"citationItems":[{"id":515,"uris":["http://zotero.org/users/6261839/items/WMITZ5HJ"],"itemData":{"id":515,"type":"article-journal","abstract":"Changing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w:t>
      </w:r>
      <w:r w:rsidRPr="00CD0D15">
        <w:rPr>
          <w:rFonts w:ascii="Cambria" w:hAnsi="Cambria"/>
          <w:sz w:val="24"/>
          <w:szCs w:val="24"/>
        </w:rPr>
        <w:fldChar w:fldCharType="end"/>
      </w:r>
      <w:r w:rsidRPr="00CD0D15">
        <w:rPr>
          <w:rFonts w:ascii="Cambria" w:hAnsi="Cambria"/>
          <w:sz w:val="24"/>
          <w:szCs w:val="24"/>
        </w:rPr>
        <w:t>. The sine and cosine coefficients of the transform make up the y</w:t>
      </w:r>
      <w:r w:rsidR="003169A6">
        <w:rPr>
          <w:rFonts w:ascii="Cambria" w:hAnsi="Cambria"/>
          <w:sz w:val="24"/>
          <w:szCs w:val="24"/>
        </w:rPr>
        <w:t>-</w:t>
      </w:r>
      <w:r w:rsidRPr="00CD0D15">
        <w:rPr>
          <w:rFonts w:ascii="Cambria" w:hAnsi="Cambria"/>
          <w:sz w:val="24"/>
          <w:szCs w:val="24"/>
        </w:rPr>
        <w:t xml:space="preserve"> and x-axes of the lifetime phasor. </w:t>
      </w:r>
      <w:r w:rsidR="002C39F5">
        <w:rPr>
          <w:rFonts w:ascii="Cambria" w:hAnsi="Cambria"/>
          <w:sz w:val="24"/>
          <w:szCs w:val="24"/>
        </w:rPr>
        <w:t xml:space="preserve">Fluorescent species with longer lifetimes are located towards the origin (G=0, S=0) of the </w:t>
      </w:r>
      <w:r w:rsidR="004C6452">
        <w:rPr>
          <w:rFonts w:ascii="Cambria" w:hAnsi="Cambria"/>
          <w:sz w:val="24"/>
          <w:szCs w:val="24"/>
        </w:rPr>
        <w:t>phasor</w:t>
      </w:r>
      <w:r w:rsidR="002C39F5">
        <w:rPr>
          <w:rFonts w:ascii="Cambria" w:hAnsi="Cambria"/>
          <w:sz w:val="24"/>
          <w:szCs w:val="24"/>
        </w:rPr>
        <w:t>, while species with shorter lifetime</w:t>
      </w:r>
      <w:ins w:id="5" w:author="Heather Maughan" w:date="2022-03-17T06:39:00Z">
        <w:r w:rsidR="00F51910">
          <w:rPr>
            <w:rFonts w:ascii="Cambria" w:hAnsi="Cambria"/>
            <w:sz w:val="24"/>
            <w:szCs w:val="24"/>
          </w:rPr>
          <w:t>s</w:t>
        </w:r>
      </w:ins>
      <w:r w:rsidR="002C39F5">
        <w:rPr>
          <w:rFonts w:ascii="Cambria" w:hAnsi="Cambria"/>
          <w:sz w:val="24"/>
          <w:szCs w:val="24"/>
        </w:rPr>
        <w:t xml:space="preserve"> are located near the right-hand corner (G=0, S=1). </w:t>
      </w:r>
      <w:r w:rsidRPr="00CD0D15">
        <w:rPr>
          <w:rFonts w:ascii="Cambria" w:hAnsi="Cambria"/>
          <w:sz w:val="24"/>
          <w:szCs w:val="24"/>
        </w:rPr>
        <w:t xml:space="preserve">Pure species with single exponential decays are located on the universal </w:t>
      </w:r>
      <w:r w:rsidR="00CC10B5">
        <w:rPr>
          <w:rFonts w:ascii="Cambria" w:hAnsi="Cambria"/>
          <w:sz w:val="24"/>
          <w:szCs w:val="24"/>
        </w:rPr>
        <w:t>circle</w:t>
      </w:r>
      <w:r w:rsidR="00371711">
        <w:rPr>
          <w:rFonts w:ascii="Cambria" w:hAnsi="Cambria"/>
          <w:sz w:val="24"/>
          <w:szCs w:val="24"/>
        </w:rPr>
        <w:t xml:space="preserve"> on the phasor</w:t>
      </w:r>
      <w:r w:rsidR="00CC10B5">
        <w:rPr>
          <w:rFonts w:ascii="Cambria" w:hAnsi="Cambria"/>
          <w:sz w:val="24"/>
          <w:szCs w:val="24"/>
        </w:rPr>
        <w:t xml:space="preserve"> </w:t>
      </w:r>
      <w:r w:rsidRPr="00CD0D15">
        <w:rPr>
          <w:rFonts w:ascii="Cambria" w:hAnsi="Cambria"/>
          <w:sz w:val="24"/>
          <w:szCs w:val="24"/>
        </w:rPr>
        <w:t>(</w:t>
      </w:r>
      <w:r w:rsidRPr="00CD0D15">
        <w:rPr>
          <w:rFonts w:ascii="Cambria" w:hAnsi="Cambria"/>
          <w:b/>
          <w:sz w:val="24"/>
          <w:szCs w:val="24"/>
        </w:rPr>
        <w:t>Fig. 1A</w:t>
      </w:r>
      <w:r w:rsidRPr="00CD0D15">
        <w:rPr>
          <w:rFonts w:ascii="Cambria" w:hAnsi="Cambria"/>
          <w:sz w:val="24"/>
          <w:szCs w:val="24"/>
        </w:rPr>
        <w:t xml:space="preserve">). </w:t>
      </w:r>
      <w:r w:rsidR="0083319A">
        <w:rPr>
          <w:rFonts w:ascii="Cambria" w:hAnsi="Cambria"/>
          <w:sz w:val="24"/>
          <w:szCs w:val="24"/>
        </w:rPr>
        <w:t>Shifts in the FLIM phasor position of samples containing multiple fluorophores is indicative of a change in the relative abundances of species. For example, the FLIM phasor has been used to track shifts in cellular respiration by imaging NADH, which has a longer lifetime when bound to enzymes (</w:t>
      </w:r>
      <w:r w:rsidR="0083319A" w:rsidRPr="0083319A">
        <w:rPr>
          <w:rFonts w:ascii="Cambria" w:hAnsi="Cambria"/>
          <w:b/>
          <w:bCs/>
          <w:sz w:val="24"/>
          <w:szCs w:val="24"/>
        </w:rPr>
        <w:t>Fig. 1B</w:t>
      </w:r>
      <w:r w:rsidR="0083319A">
        <w:rPr>
          <w:rFonts w:ascii="Cambria" w:hAnsi="Cambria"/>
          <w:sz w:val="24"/>
          <w:szCs w:val="24"/>
        </w:rPr>
        <w:t xml:space="preserve">). </w:t>
      </w:r>
      <w:r w:rsidR="008E5FF8">
        <w:rPr>
          <w:rFonts w:ascii="Cambria" w:hAnsi="Cambria"/>
          <w:sz w:val="24"/>
          <w:szCs w:val="24"/>
        </w:rPr>
        <w:t xml:space="preserve">Another powerful feature of </w:t>
      </w:r>
      <w:r w:rsidR="00C87FFA">
        <w:rPr>
          <w:rFonts w:ascii="Cambria" w:hAnsi="Cambria"/>
          <w:sz w:val="24"/>
          <w:szCs w:val="24"/>
        </w:rPr>
        <w:t xml:space="preserve">the </w:t>
      </w:r>
      <w:r w:rsidR="008E5FF8">
        <w:rPr>
          <w:rFonts w:ascii="Cambria" w:hAnsi="Cambria"/>
          <w:sz w:val="24"/>
          <w:szCs w:val="24"/>
        </w:rPr>
        <w:t>phasor is the ability to project phasor analyses</w:t>
      </w:r>
      <w:r w:rsidR="008E5FF8" w:rsidRPr="00CD0D15">
        <w:rPr>
          <w:rFonts w:ascii="Cambria" w:hAnsi="Cambria"/>
          <w:sz w:val="24"/>
          <w:szCs w:val="24"/>
        </w:rPr>
        <w:t xml:space="preserve"> </w:t>
      </w:r>
      <w:r w:rsidR="008E5FF8">
        <w:rPr>
          <w:rFonts w:ascii="Cambria" w:hAnsi="Cambria"/>
          <w:sz w:val="24"/>
          <w:szCs w:val="24"/>
        </w:rPr>
        <w:t>onto fluorescence intensity</w:t>
      </w:r>
      <w:r w:rsidR="008E5FF8" w:rsidRPr="00CD0D15">
        <w:rPr>
          <w:rFonts w:ascii="Cambria" w:hAnsi="Cambria"/>
          <w:sz w:val="24"/>
          <w:szCs w:val="24"/>
        </w:rPr>
        <w:t xml:space="preserve"> </w:t>
      </w:r>
      <w:r w:rsidR="008E5FF8">
        <w:rPr>
          <w:rFonts w:ascii="Cambria" w:hAnsi="Cambria"/>
          <w:sz w:val="24"/>
          <w:szCs w:val="24"/>
        </w:rPr>
        <w:t xml:space="preserve">images.  Specifically, the phasor </w:t>
      </w:r>
      <w:r w:rsidR="00C87FFA">
        <w:rPr>
          <w:rFonts w:ascii="Cambria" w:hAnsi="Cambria"/>
          <w:sz w:val="24"/>
          <w:szCs w:val="24"/>
        </w:rPr>
        <w:t xml:space="preserve">coordinates </w:t>
      </w:r>
      <w:r w:rsidR="008E5FF8">
        <w:rPr>
          <w:rFonts w:ascii="Cambria" w:hAnsi="Cambria"/>
          <w:sz w:val="24"/>
          <w:szCs w:val="24"/>
        </w:rPr>
        <w:t xml:space="preserve">of a fluorescent dye or sample can be color mapped onto the image, facilitating visualization </w:t>
      </w:r>
      <w:r w:rsidR="00326564">
        <w:rPr>
          <w:rFonts w:ascii="Cambria" w:hAnsi="Cambria"/>
          <w:sz w:val="24"/>
          <w:szCs w:val="24"/>
        </w:rPr>
        <w:t>of</w:t>
      </w:r>
      <w:r w:rsidR="002464DE">
        <w:rPr>
          <w:rFonts w:ascii="Cambria" w:hAnsi="Cambria"/>
          <w:sz w:val="24"/>
          <w:szCs w:val="24"/>
        </w:rPr>
        <w:t xml:space="preserve"> </w:t>
      </w:r>
      <w:proofErr w:type="gramStart"/>
      <w:r w:rsidR="002464DE">
        <w:rPr>
          <w:rFonts w:ascii="Cambria" w:hAnsi="Cambria"/>
          <w:sz w:val="24"/>
          <w:szCs w:val="24"/>
        </w:rPr>
        <w:t>spatially-dependent</w:t>
      </w:r>
      <w:proofErr w:type="gramEnd"/>
      <w:r w:rsidR="002464DE">
        <w:rPr>
          <w:rFonts w:ascii="Cambria" w:hAnsi="Cambria"/>
          <w:sz w:val="24"/>
          <w:szCs w:val="24"/>
        </w:rPr>
        <w:t xml:space="preserve"> lifetime signals</w:t>
      </w:r>
      <w:r w:rsidR="00C87FFA">
        <w:rPr>
          <w:rFonts w:ascii="Cambria" w:hAnsi="Cambria"/>
          <w:sz w:val="24"/>
          <w:szCs w:val="24"/>
        </w:rPr>
        <w:t xml:space="preserve"> (</w:t>
      </w:r>
      <w:r w:rsidR="00C87FFA" w:rsidRPr="00EC153A">
        <w:rPr>
          <w:rFonts w:ascii="Cambria" w:hAnsi="Cambria"/>
          <w:b/>
          <w:bCs/>
          <w:sz w:val="24"/>
          <w:szCs w:val="24"/>
        </w:rPr>
        <w:t>Fig. 1C</w:t>
      </w:r>
      <w:r w:rsidR="00C87FFA">
        <w:rPr>
          <w:rFonts w:ascii="Cambria" w:hAnsi="Cambria"/>
          <w:sz w:val="24"/>
          <w:szCs w:val="24"/>
        </w:rPr>
        <w:t>)</w:t>
      </w:r>
      <w:r w:rsidR="008E5FF8">
        <w:rPr>
          <w:rFonts w:ascii="Cambria" w:hAnsi="Cambria"/>
          <w:sz w:val="24"/>
          <w:szCs w:val="24"/>
        </w:rPr>
        <w:t xml:space="preserve">. </w:t>
      </w:r>
    </w:p>
    <w:p w14:paraId="440BFEED" w14:textId="3A8CD4CE" w:rsidR="008E5FF8" w:rsidRDefault="00753D8F">
      <w:pPr>
        <w:spacing w:line="480" w:lineRule="auto"/>
        <w:ind w:firstLine="720"/>
        <w:outlineLvl w:val="0"/>
        <w:rPr>
          <w:ins w:id="6" w:author="Tara Gallagher" w:date="2022-05-08T15:44:00Z"/>
          <w:rFonts w:ascii="Cambria" w:hAnsi="Cambria"/>
          <w:sz w:val="24"/>
          <w:szCs w:val="24"/>
        </w:rPr>
      </w:pPr>
      <w:r>
        <w:rPr>
          <w:rFonts w:ascii="Cambria" w:hAnsi="Cambria"/>
          <w:sz w:val="24"/>
          <w:szCs w:val="24"/>
        </w:rPr>
        <w:t xml:space="preserve">Here, the DIVER was used to characterize the fluorescence lifetime of </w:t>
      </w:r>
      <w:r>
        <w:rPr>
          <w:rFonts w:ascii="Cambria" w:hAnsi="Cambria"/>
          <w:i/>
          <w:iCs/>
          <w:sz w:val="24"/>
          <w:szCs w:val="24"/>
        </w:rPr>
        <w:t>P. aeruginosa</w:t>
      </w:r>
      <w:r>
        <w:rPr>
          <w:rFonts w:ascii="Cambria" w:hAnsi="Cambria"/>
          <w:sz w:val="24"/>
          <w:szCs w:val="24"/>
        </w:rPr>
        <w:t xml:space="preserve"> </w:t>
      </w:r>
      <w:r w:rsidR="00371711">
        <w:rPr>
          <w:rFonts w:ascii="Cambria" w:hAnsi="Cambria"/>
          <w:sz w:val="24"/>
          <w:szCs w:val="24"/>
        </w:rPr>
        <w:t xml:space="preserve">biofilms </w:t>
      </w:r>
      <w:r>
        <w:rPr>
          <w:rFonts w:ascii="Cambria" w:hAnsi="Cambria"/>
          <w:sz w:val="24"/>
          <w:szCs w:val="24"/>
        </w:rPr>
        <w:t>in infection-relevant conditions.</w:t>
      </w:r>
      <w:r w:rsidR="00676495">
        <w:rPr>
          <w:rFonts w:ascii="Cambria" w:hAnsi="Cambria"/>
          <w:sz w:val="24"/>
          <w:szCs w:val="24"/>
        </w:rPr>
        <w:t xml:space="preserve"> </w:t>
      </w:r>
      <w:r w:rsidR="009154E7">
        <w:rPr>
          <w:rFonts w:ascii="Cambria" w:hAnsi="Cambria"/>
          <w:sz w:val="24"/>
          <w:szCs w:val="24"/>
        </w:rPr>
        <w:t xml:space="preserve">By projecting FLIM phasor analyses onto fluorescent </w:t>
      </w:r>
      <w:proofErr w:type="gramStart"/>
      <w:r w:rsidR="009154E7">
        <w:rPr>
          <w:rFonts w:ascii="Cambria" w:hAnsi="Cambria"/>
          <w:sz w:val="24"/>
          <w:szCs w:val="24"/>
        </w:rPr>
        <w:t>images,  a</w:t>
      </w:r>
      <w:proofErr w:type="gramEnd"/>
      <w:r w:rsidR="009154E7">
        <w:rPr>
          <w:rFonts w:ascii="Cambria" w:hAnsi="Cambria"/>
          <w:sz w:val="24"/>
          <w:szCs w:val="24"/>
        </w:rPr>
        <w:t xml:space="preserve"> long lifetime-signal associated with </w:t>
      </w:r>
      <w:r>
        <w:rPr>
          <w:rFonts w:ascii="Cambria" w:hAnsi="Cambria"/>
          <w:sz w:val="24"/>
          <w:szCs w:val="24"/>
        </w:rPr>
        <w:t xml:space="preserve">reduced pyocyanin </w:t>
      </w:r>
      <w:r w:rsidR="009154E7">
        <w:rPr>
          <w:rFonts w:ascii="Cambria" w:hAnsi="Cambria"/>
          <w:sz w:val="24"/>
          <w:szCs w:val="24"/>
        </w:rPr>
        <w:t xml:space="preserve">was detected </w:t>
      </w:r>
      <w:r>
        <w:rPr>
          <w:rFonts w:ascii="Cambria" w:hAnsi="Cambria"/>
          <w:sz w:val="24"/>
          <w:szCs w:val="24"/>
        </w:rPr>
        <w:t>at the surface of the biofilm</w:t>
      </w:r>
      <w:r w:rsidR="00676495">
        <w:rPr>
          <w:rFonts w:ascii="Cambria" w:hAnsi="Cambria"/>
          <w:sz w:val="24"/>
          <w:szCs w:val="24"/>
        </w:rPr>
        <w:t xml:space="preserve">, where bacterial density </w:t>
      </w:r>
      <w:r w:rsidR="00371711">
        <w:rPr>
          <w:rFonts w:ascii="Cambria" w:hAnsi="Cambria"/>
          <w:sz w:val="24"/>
          <w:szCs w:val="24"/>
        </w:rPr>
        <w:t>was high</w:t>
      </w:r>
      <w:r w:rsidR="00676495">
        <w:rPr>
          <w:rFonts w:ascii="Cambria" w:hAnsi="Cambria"/>
          <w:sz w:val="24"/>
          <w:szCs w:val="24"/>
        </w:rPr>
        <w:t xml:space="preserve">. In addition, </w:t>
      </w:r>
      <w:r w:rsidR="002C39F5">
        <w:rPr>
          <w:rFonts w:ascii="Cambria" w:hAnsi="Cambria"/>
          <w:sz w:val="24"/>
          <w:szCs w:val="24"/>
        </w:rPr>
        <w:t xml:space="preserve">the fluorescence lifetime signal shifted towards </w:t>
      </w:r>
      <w:r w:rsidR="00676495">
        <w:rPr>
          <w:rFonts w:ascii="Cambria" w:hAnsi="Cambria"/>
          <w:sz w:val="24"/>
          <w:szCs w:val="24"/>
        </w:rPr>
        <w:t xml:space="preserve">reduced pyocyanin when </w:t>
      </w:r>
      <w:r w:rsidR="00676495">
        <w:rPr>
          <w:rFonts w:ascii="Cambria" w:hAnsi="Cambria"/>
          <w:i/>
          <w:iCs/>
          <w:sz w:val="24"/>
          <w:szCs w:val="24"/>
        </w:rPr>
        <w:t xml:space="preserve">P. aeruginosa </w:t>
      </w:r>
      <w:r w:rsidR="00676495">
        <w:rPr>
          <w:rFonts w:ascii="Cambria" w:hAnsi="Cambria"/>
          <w:sz w:val="24"/>
          <w:szCs w:val="24"/>
        </w:rPr>
        <w:t xml:space="preserve">was cross-fed fermentative metabolites produced by </w:t>
      </w:r>
      <w:r w:rsidR="00F51910">
        <w:rPr>
          <w:rFonts w:ascii="Cambria" w:hAnsi="Cambria"/>
          <w:i/>
          <w:iCs/>
          <w:sz w:val="24"/>
          <w:szCs w:val="24"/>
        </w:rPr>
        <w:t xml:space="preserve">R. </w:t>
      </w:r>
      <w:proofErr w:type="spellStart"/>
      <w:r w:rsidR="00676495">
        <w:rPr>
          <w:rFonts w:ascii="Cambria" w:hAnsi="Cambria"/>
          <w:i/>
          <w:iCs/>
          <w:sz w:val="24"/>
          <w:szCs w:val="24"/>
        </w:rPr>
        <w:t>mucilaginosa</w:t>
      </w:r>
      <w:proofErr w:type="spellEnd"/>
      <w:ins w:id="7" w:author="Tara Gallagher" w:date="2022-05-01T14:24:00Z">
        <w:r w:rsidR="00983F0E">
          <w:rPr>
            <w:rFonts w:ascii="Cambria" w:hAnsi="Cambria"/>
            <w:sz w:val="24"/>
            <w:szCs w:val="24"/>
          </w:rPr>
          <w:t>.</w:t>
        </w:r>
      </w:ins>
    </w:p>
    <w:p w14:paraId="5A926626" w14:textId="77777777" w:rsidR="00A978D6" w:rsidRPr="00CD0D15" w:rsidRDefault="00A978D6" w:rsidP="009154E7">
      <w:pPr>
        <w:spacing w:line="480" w:lineRule="auto"/>
        <w:outlineLvl w:val="0"/>
        <w:rPr>
          <w:rFonts w:ascii="Cambria" w:hAnsi="Cambria"/>
          <w:sz w:val="24"/>
          <w:szCs w:val="24"/>
        </w:rPr>
      </w:pPr>
    </w:p>
    <w:p w14:paraId="5298757D" w14:textId="2F2F303B" w:rsidR="00121AA2" w:rsidRPr="00CD0D15" w:rsidRDefault="009467E1" w:rsidP="00F27C25">
      <w:pPr>
        <w:spacing w:line="480" w:lineRule="auto"/>
        <w:rPr>
          <w:rFonts w:ascii="Cambria" w:hAnsi="Cambria"/>
          <w:b/>
          <w:bCs/>
          <w:sz w:val="24"/>
          <w:szCs w:val="24"/>
        </w:rPr>
      </w:pPr>
      <w:r>
        <w:rPr>
          <w:rFonts w:ascii="Cambria" w:hAnsi="Cambria"/>
          <w:b/>
          <w:bCs/>
          <w:sz w:val="24"/>
          <w:szCs w:val="24"/>
        </w:rPr>
        <w:t>RESULTS:</w:t>
      </w:r>
    </w:p>
    <w:p w14:paraId="0D9D3B75" w14:textId="4AD27FE8" w:rsidR="00F27C25" w:rsidRPr="0030615F" w:rsidRDefault="007D1AFF" w:rsidP="00F27C25">
      <w:pPr>
        <w:spacing w:line="480" w:lineRule="auto"/>
        <w:rPr>
          <w:rFonts w:ascii="Cambria" w:hAnsi="Cambria"/>
          <w:b/>
          <w:bCs/>
          <w:sz w:val="24"/>
          <w:szCs w:val="24"/>
        </w:rPr>
      </w:pPr>
      <w:r>
        <w:rPr>
          <w:rFonts w:ascii="Cambria" w:hAnsi="Cambria"/>
          <w:b/>
          <w:bCs/>
          <w:sz w:val="24"/>
          <w:szCs w:val="24"/>
        </w:rPr>
        <w:lastRenderedPageBreak/>
        <w:t>Spectra</w:t>
      </w:r>
      <w:r w:rsidR="000914C0" w:rsidRPr="0030615F">
        <w:rPr>
          <w:rFonts w:ascii="Cambria" w:hAnsi="Cambria"/>
          <w:b/>
          <w:bCs/>
          <w:sz w:val="24"/>
          <w:szCs w:val="24"/>
        </w:rPr>
        <w:t>l</w:t>
      </w:r>
      <w:r w:rsidR="00F27C25" w:rsidRPr="0030615F">
        <w:rPr>
          <w:rFonts w:ascii="Cambria" w:hAnsi="Cambria"/>
          <w:b/>
          <w:bCs/>
          <w:sz w:val="24"/>
          <w:szCs w:val="24"/>
        </w:rPr>
        <w:t xml:space="preserve"> characterization of </w:t>
      </w:r>
      <w:r w:rsidR="00F27C25" w:rsidRPr="0030615F">
        <w:rPr>
          <w:rFonts w:ascii="Cambria" w:hAnsi="Cambria"/>
          <w:b/>
          <w:bCs/>
          <w:i/>
          <w:iCs/>
          <w:sz w:val="24"/>
          <w:szCs w:val="24"/>
        </w:rPr>
        <w:t>P. aeruginosa</w:t>
      </w:r>
      <w:r w:rsidR="00F27C25" w:rsidRPr="0030615F">
        <w:rPr>
          <w:rFonts w:ascii="Cambria" w:hAnsi="Cambria"/>
          <w:b/>
          <w:bCs/>
          <w:sz w:val="24"/>
          <w:szCs w:val="24"/>
        </w:rPr>
        <w:t xml:space="preserve"> fluorophores.</w:t>
      </w:r>
    </w:p>
    <w:p w14:paraId="63FEAD86" w14:textId="274CC2AA" w:rsidR="00F27C25" w:rsidRDefault="00F27C25" w:rsidP="00F27C25">
      <w:pPr>
        <w:spacing w:line="480" w:lineRule="auto"/>
        <w:rPr>
          <w:rFonts w:ascii="Cambria" w:hAnsi="Cambria"/>
          <w:sz w:val="24"/>
          <w:szCs w:val="24"/>
        </w:rPr>
      </w:pPr>
      <w:r w:rsidRPr="00CD0D15">
        <w:rPr>
          <w:rFonts w:ascii="Cambria" w:hAnsi="Cambria"/>
          <w:sz w:val="24"/>
          <w:szCs w:val="24"/>
        </w:rPr>
        <w:tab/>
        <w:t xml:space="preserve"> The two-photon fluorescence emission spectra of </w:t>
      </w:r>
      <w:r w:rsidRPr="00CD0D15">
        <w:rPr>
          <w:rFonts w:ascii="Cambria" w:hAnsi="Cambria"/>
          <w:i/>
          <w:sz w:val="24"/>
          <w:szCs w:val="24"/>
        </w:rPr>
        <w:t>P. aeruginosa</w:t>
      </w:r>
      <w:r w:rsidRPr="00CD0D15">
        <w:rPr>
          <w:rFonts w:ascii="Cambria" w:hAnsi="Cambria"/>
          <w:sz w:val="24"/>
          <w:szCs w:val="24"/>
        </w:rPr>
        <w:t xml:space="preserve"> fluorophores were characterized</w:t>
      </w:r>
      <w:r w:rsidR="00AD2C27">
        <w:rPr>
          <w:rFonts w:ascii="Cambria" w:hAnsi="Cambria"/>
          <w:sz w:val="24"/>
          <w:szCs w:val="24"/>
        </w:rPr>
        <w:t xml:space="preserve"> </w:t>
      </w:r>
      <w:r w:rsidR="0096585D">
        <w:rPr>
          <w:rFonts w:ascii="Cambria" w:hAnsi="Cambria"/>
          <w:sz w:val="24"/>
          <w:szCs w:val="24"/>
        </w:rPr>
        <w:t>with a hyperspectral imaging microscope (excitation = 740 nm</w:t>
      </w:r>
      <w:r w:rsidR="00D440B7">
        <w:rPr>
          <w:rFonts w:ascii="Cambria" w:hAnsi="Cambria"/>
          <w:sz w:val="24"/>
          <w:szCs w:val="24"/>
        </w:rPr>
        <w:t>, emission window = 400-690 nm</w:t>
      </w:r>
      <w:r w:rsidR="0096585D">
        <w:rPr>
          <w:rFonts w:ascii="Cambria" w:hAnsi="Cambria"/>
          <w:sz w:val="24"/>
          <w:szCs w:val="24"/>
        </w:rPr>
        <w:t>)</w:t>
      </w:r>
      <w:r w:rsidR="00AD2C27">
        <w:rPr>
          <w:rFonts w:ascii="Cambria" w:hAnsi="Cambria"/>
          <w:sz w:val="24"/>
          <w:szCs w:val="24"/>
        </w:rPr>
        <w:t xml:space="preserve"> (Fig. S1</w:t>
      </w:r>
      <w:r w:rsidR="0096585D">
        <w:rPr>
          <w:rFonts w:ascii="Cambria" w:hAnsi="Cambria"/>
          <w:sz w:val="24"/>
          <w:szCs w:val="24"/>
        </w:rPr>
        <w:t>, Fig. 2</w:t>
      </w:r>
      <w:r w:rsidR="00AD2C27">
        <w:rPr>
          <w:rFonts w:ascii="Cambria" w:hAnsi="Cambria"/>
          <w:sz w:val="24"/>
          <w:szCs w:val="24"/>
        </w:rPr>
        <w:t>)</w:t>
      </w:r>
      <w:r w:rsidR="00192ADE">
        <w:rPr>
          <w:rFonts w:ascii="Cambria" w:hAnsi="Cambria"/>
          <w:sz w:val="24"/>
          <w:szCs w:val="24"/>
        </w:rPr>
        <w:t>. Most of the spectra a</w:t>
      </w:r>
      <w:r w:rsidR="00AD2C27" w:rsidRPr="00CD0D15">
        <w:rPr>
          <w:rFonts w:ascii="Cambria" w:hAnsi="Cambria"/>
          <w:sz w:val="24"/>
          <w:szCs w:val="24"/>
        </w:rPr>
        <w:t>greed with previous</w:t>
      </w:r>
      <w:r w:rsidR="00192ADE">
        <w:rPr>
          <w:rFonts w:ascii="Cambria" w:hAnsi="Cambria"/>
          <w:sz w:val="24"/>
          <w:szCs w:val="24"/>
        </w:rPr>
        <w:t xml:space="preserve"> publications </w:t>
      </w:r>
      <w:r w:rsidR="00AD2C27" w:rsidRPr="00CD0D15">
        <w:rPr>
          <w:rFonts w:ascii="Cambria" w:hAnsi="Cambria"/>
          <w:sz w:val="24"/>
          <w:szCs w:val="24"/>
        </w:rPr>
        <w:fldChar w:fldCharType="begin"/>
      </w:r>
      <w:r w:rsidR="00836AB9">
        <w:rPr>
          <w:rFonts w:ascii="Cambria" w:hAnsi="Cambria"/>
          <w:sz w:val="24"/>
          <w:szCs w:val="24"/>
        </w:rPr>
        <w:instrText xml:space="preserve"> ADDIN ZOTERO_ITEM CSL_CITATION {"citationID":"dRpvHsba","properties":{"formattedCitation":"(17)","plainCitation":"(17)","noteIndex":0},"citationItems":[{"id":514,"uris":["http://zotero.org/users/6261839/items/JRPV4WK7"],"itemData":{"id":514,"type":"article-journal","abstract":"Phenazines,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AD2C27" w:rsidRPr="00CD0D15">
        <w:rPr>
          <w:rFonts w:ascii="Cambria" w:hAnsi="Cambria"/>
          <w:sz w:val="24"/>
          <w:szCs w:val="24"/>
        </w:rPr>
        <w:fldChar w:fldCharType="separate"/>
      </w:r>
      <w:r w:rsidR="002030D4">
        <w:rPr>
          <w:rFonts w:ascii="Cambria" w:hAnsi="Cambria"/>
          <w:noProof/>
          <w:sz w:val="24"/>
          <w:szCs w:val="24"/>
        </w:rPr>
        <w:t>(17)</w:t>
      </w:r>
      <w:r w:rsidR="00AD2C27" w:rsidRPr="00CD0D15">
        <w:rPr>
          <w:rFonts w:ascii="Cambria" w:hAnsi="Cambria"/>
          <w:sz w:val="24"/>
          <w:szCs w:val="24"/>
        </w:rPr>
        <w:fldChar w:fldCharType="end"/>
      </w:r>
      <w:r w:rsidR="0096585D">
        <w:rPr>
          <w:rFonts w:ascii="Cambria" w:hAnsi="Cambria"/>
          <w:sz w:val="24"/>
          <w:szCs w:val="24"/>
        </w:rPr>
        <w:t xml:space="preserve">. However, the emission spectra of </w:t>
      </w:r>
      <w:r w:rsidR="00CE19EB">
        <w:rPr>
          <w:rFonts w:ascii="Cambria" w:hAnsi="Cambria"/>
          <w:sz w:val="24"/>
          <w:szCs w:val="24"/>
        </w:rPr>
        <w:t>pyocyanin and 1-hydroxyphenazine</w:t>
      </w:r>
      <w:r w:rsidR="0096585D">
        <w:rPr>
          <w:rFonts w:ascii="Cambria" w:hAnsi="Cambria"/>
          <w:sz w:val="24"/>
          <w:szCs w:val="24"/>
        </w:rPr>
        <w:t xml:space="preserve"> were broader than</w:t>
      </w:r>
      <w:r w:rsidR="006575C5">
        <w:rPr>
          <w:rFonts w:ascii="Cambria" w:hAnsi="Cambria"/>
          <w:sz w:val="24"/>
          <w:szCs w:val="24"/>
        </w:rPr>
        <w:t xml:space="preserve"> </w:t>
      </w:r>
      <w:r w:rsidR="00BD7C9D">
        <w:rPr>
          <w:rFonts w:ascii="Cambria" w:hAnsi="Cambria"/>
          <w:sz w:val="24"/>
          <w:szCs w:val="24"/>
        </w:rPr>
        <w:t xml:space="preserve">previously </w:t>
      </w:r>
      <w:r w:rsidR="006575C5">
        <w:rPr>
          <w:rFonts w:ascii="Cambria" w:hAnsi="Cambria"/>
          <w:sz w:val="24"/>
          <w:szCs w:val="24"/>
        </w:rPr>
        <w:t>published</w:t>
      </w:r>
      <w:r w:rsidR="007831AA">
        <w:rPr>
          <w:rFonts w:ascii="Cambria" w:hAnsi="Cambria"/>
          <w:sz w:val="24"/>
          <w:szCs w:val="24"/>
        </w:rPr>
        <w:t xml:space="preserve"> data</w:t>
      </w:r>
      <w:r w:rsidR="00C63C86">
        <w:rPr>
          <w:rFonts w:ascii="Cambria" w:hAnsi="Cambria"/>
          <w:sz w:val="24"/>
          <w:szCs w:val="24"/>
        </w:rPr>
        <w:t xml:space="preserve"> </w:t>
      </w:r>
      <w:r w:rsidR="00C63C86">
        <w:rPr>
          <w:rFonts w:ascii="Cambria" w:hAnsi="Cambria"/>
          <w:sz w:val="24"/>
          <w:szCs w:val="24"/>
        </w:rPr>
        <w:fldChar w:fldCharType="begin"/>
      </w:r>
      <w:r w:rsidR="00836AB9">
        <w:rPr>
          <w:rFonts w:ascii="Cambria" w:hAnsi="Cambria"/>
          <w:sz w:val="24"/>
          <w:szCs w:val="24"/>
        </w:rPr>
        <w:instrText xml:space="preserve"> ADDIN ZOTERO_ITEM CSL_CITATION {"citationID":"a2nd7d2rnq7","properties":{"formattedCitation":"(17)","plainCitation":"(17)","noteIndex":0},"citationItems":[{"id":514,"uris":["http://zotero.org/users/6261839/items/JRPV4WK7"],"itemData":{"id":514,"type":"article-journal","abstract":"Phenazines,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2C39F5">
        <w:rPr>
          <w:rFonts w:ascii="Cambria" w:hAnsi="Cambria"/>
          <w:sz w:val="24"/>
          <w:szCs w:val="24"/>
        </w:rPr>
        <w:t>, and</w:t>
      </w:r>
      <w:r w:rsidR="00F4741B">
        <w:rPr>
          <w:rFonts w:ascii="Cambria" w:hAnsi="Cambria"/>
          <w:sz w:val="24"/>
          <w:szCs w:val="24"/>
        </w:rPr>
        <w:t xml:space="preserve"> t</w:t>
      </w:r>
      <w:r w:rsidR="00CE19EB">
        <w:rPr>
          <w:rFonts w:ascii="Cambria" w:hAnsi="Cambria"/>
          <w:sz w:val="24"/>
          <w:szCs w:val="24"/>
        </w:rPr>
        <w:t>he spectra of</w:t>
      </w:r>
      <w:r w:rsidR="00BD7C9D">
        <w:rPr>
          <w:rFonts w:ascii="Cambria" w:hAnsi="Cambria"/>
          <w:sz w:val="24"/>
          <w:szCs w:val="24"/>
        </w:rPr>
        <w:t xml:space="preserve"> chemically and electrochemically </w:t>
      </w:r>
      <w:r w:rsidR="0096585D">
        <w:rPr>
          <w:rFonts w:ascii="Cambria" w:hAnsi="Cambria"/>
          <w:sz w:val="24"/>
          <w:szCs w:val="24"/>
        </w:rPr>
        <w:t xml:space="preserve">reduced </w:t>
      </w:r>
      <w:r w:rsidR="00CE19EB">
        <w:rPr>
          <w:rFonts w:ascii="Cambria" w:hAnsi="Cambria"/>
          <w:sz w:val="24"/>
          <w:szCs w:val="24"/>
        </w:rPr>
        <w:t xml:space="preserve">pyocyanin had </w:t>
      </w:r>
      <w:r w:rsidR="00EE4191">
        <w:rPr>
          <w:rFonts w:ascii="Cambria" w:hAnsi="Cambria"/>
          <w:sz w:val="24"/>
          <w:szCs w:val="24"/>
        </w:rPr>
        <w:t xml:space="preserve">two </w:t>
      </w:r>
      <w:r w:rsidR="00CE19EB">
        <w:rPr>
          <w:rFonts w:ascii="Cambria" w:hAnsi="Cambria"/>
          <w:sz w:val="24"/>
          <w:szCs w:val="24"/>
        </w:rPr>
        <w:t>peak</w:t>
      </w:r>
      <w:r w:rsidR="00F4741B">
        <w:rPr>
          <w:rFonts w:ascii="Cambria" w:hAnsi="Cambria"/>
          <w:sz w:val="24"/>
          <w:szCs w:val="24"/>
        </w:rPr>
        <w:t xml:space="preserve"> wavelengths:</w:t>
      </w:r>
      <w:r w:rsidR="00CE19EB">
        <w:rPr>
          <w:rFonts w:ascii="Cambria" w:hAnsi="Cambria"/>
          <w:sz w:val="24"/>
          <w:szCs w:val="24"/>
        </w:rPr>
        <w:t xml:space="preserve"> </w:t>
      </w:r>
      <w:r w:rsidR="00833BF0">
        <w:rPr>
          <w:rFonts w:ascii="Cambria" w:hAnsi="Cambria"/>
          <w:sz w:val="24"/>
          <w:szCs w:val="24"/>
        </w:rPr>
        <w:t>475 and 520 nm</w:t>
      </w:r>
      <w:r w:rsidR="002C39F5">
        <w:rPr>
          <w:rFonts w:ascii="Cambria" w:hAnsi="Cambria"/>
          <w:sz w:val="24"/>
          <w:szCs w:val="24"/>
        </w:rPr>
        <w:t>. In contrast,</w:t>
      </w:r>
      <w:r w:rsidR="00F4741B">
        <w:rPr>
          <w:rFonts w:ascii="Cambria" w:hAnsi="Cambria"/>
          <w:sz w:val="24"/>
          <w:szCs w:val="24"/>
        </w:rPr>
        <w:t xml:space="preserve"> </w:t>
      </w:r>
      <w:r w:rsidR="002C39F5">
        <w:rPr>
          <w:rFonts w:ascii="Cambria" w:hAnsi="Cambria"/>
          <w:sz w:val="24"/>
          <w:szCs w:val="24"/>
        </w:rPr>
        <w:t>other</w:t>
      </w:r>
      <w:r w:rsidR="007831AA">
        <w:rPr>
          <w:rFonts w:ascii="Cambria" w:hAnsi="Cambria"/>
          <w:sz w:val="24"/>
          <w:szCs w:val="24"/>
        </w:rPr>
        <w:t xml:space="preserve"> reports found </w:t>
      </w:r>
      <w:r w:rsidR="00F4741B">
        <w:rPr>
          <w:rFonts w:ascii="Cambria" w:hAnsi="Cambria"/>
          <w:sz w:val="24"/>
          <w:szCs w:val="24"/>
        </w:rPr>
        <w:t xml:space="preserve">reduced pyocyanin has </w:t>
      </w:r>
      <w:r w:rsidR="0096585D">
        <w:rPr>
          <w:rFonts w:ascii="Cambria" w:hAnsi="Cambria"/>
          <w:sz w:val="24"/>
          <w:szCs w:val="24"/>
        </w:rPr>
        <w:t>a single</w:t>
      </w:r>
      <w:r w:rsidR="00F4741B">
        <w:rPr>
          <w:rFonts w:ascii="Cambria" w:hAnsi="Cambria"/>
          <w:sz w:val="24"/>
          <w:szCs w:val="24"/>
        </w:rPr>
        <w:t xml:space="preserve"> florescent peak around 475 nm</w:t>
      </w:r>
      <w:r w:rsidR="00C63C86">
        <w:rPr>
          <w:rFonts w:ascii="Cambria" w:hAnsi="Cambria"/>
          <w:sz w:val="24"/>
          <w:szCs w:val="24"/>
        </w:rPr>
        <w:t xml:space="preserve"> </w:t>
      </w:r>
      <w:r w:rsidR="00C63C86">
        <w:rPr>
          <w:rFonts w:ascii="Cambria" w:hAnsi="Cambria"/>
          <w:sz w:val="24"/>
          <w:szCs w:val="24"/>
        </w:rPr>
        <w:fldChar w:fldCharType="begin"/>
      </w:r>
      <w:r w:rsidR="00836AB9">
        <w:rPr>
          <w:rFonts w:ascii="Cambria" w:hAnsi="Cambria"/>
          <w:sz w:val="24"/>
          <w:szCs w:val="24"/>
        </w:rPr>
        <w:instrText xml:space="preserve"> ADDIN ZOTERO_ITEM CSL_CITATION {"citationID":"ao2jpro02l","properties":{"formattedCitation":"(17)","plainCitation":"(17)","noteIndex":0},"citationItems":[{"id":514,"uris":["http://zotero.org/users/6261839/items/JRPV4WK7"],"itemData":{"id":514,"type":"article-journal","abstract":"Phenazines,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F4741B">
        <w:rPr>
          <w:rFonts w:ascii="Cambria" w:hAnsi="Cambria"/>
          <w:sz w:val="24"/>
          <w:szCs w:val="24"/>
        </w:rPr>
        <w:t>. In addition, t</w:t>
      </w:r>
      <w:r w:rsidR="007A78FE">
        <w:rPr>
          <w:rFonts w:ascii="Cambria" w:hAnsi="Cambria"/>
          <w:sz w:val="24"/>
          <w:szCs w:val="24"/>
        </w:rPr>
        <w:t xml:space="preserve">he </w:t>
      </w:r>
      <w:r w:rsidRPr="00CD0D15">
        <w:rPr>
          <w:rFonts w:ascii="Cambria" w:hAnsi="Cambria"/>
          <w:sz w:val="24"/>
          <w:szCs w:val="24"/>
        </w:rPr>
        <w:t>fluoresce</w:t>
      </w:r>
      <w:r w:rsidR="00514555">
        <w:rPr>
          <w:rFonts w:ascii="Cambria" w:hAnsi="Cambria"/>
          <w:sz w:val="24"/>
          <w:szCs w:val="24"/>
        </w:rPr>
        <w:t>nt</w:t>
      </w:r>
      <w:r w:rsidRPr="00CD0D15">
        <w:rPr>
          <w:rFonts w:ascii="Cambria" w:hAnsi="Cambria"/>
          <w:sz w:val="24"/>
          <w:szCs w:val="24"/>
        </w:rPr>
        <w:t xml:space="preserve"> spectra </w:t>
      </w:r>
      <w:r w:rsidR="007A78FE">
        <w:rPr>
          <w:rFonts w:ascii="Cambria" w:hAnsi="Cambria"/>
          <w:sz w:val="24"/>
          <w:szCs w:val="24"/>
        </w:rPr>
        <w:t xml:space="preserve">of pyocyanin shifted </w:t>
      </w:r>
      <w:r w:rsidR="00BD7C9D">
        <w:rPr>
          <w:rFonts w:ascii="Cambria" w:hAnsi="Cambria"/>
          <w:sz w:val="24"/>
          <w:szCs w:val="24"/>
        </w:rPr>
        <w:t>depending on reduction metho</w:t>
      </w:r>
      <w:r w:rsidR="002C39F5">
        <w:rPr>
          <w:rFonts w:ascii="Cambria" w:hAnsi="Cambria"/>
          <w:sz w:val="24"/>
          <w:szCs w:val="24"/>
        </w:rPr>
        <w:t>d</w:t>
      </w:r>
      <w:r w:rsidR="007A78FE">
        <w:rPr>
          <w:rFonts w:ascii="Cambria" w:hAnsi="Cambria"/>
          <w:sz w:val="24"/>
          <w:szCs w:val="24"/>
        </w:rPr>
        <w:t xml:space="preserve"> (</w:t>
      </w:r>
      <w:r w:rsidR="007A78FE">
        <w:rPr>
          <w:rFonts w:ascii="Cambria" w:hAnsi="Cambria"/>
          <w:sz w:val="24"/>
          <w:szCs w:val="24"/>
        </w:rPr>
        <w:t>Fig. S</w:t>
      </w:r>
      <w:r w:rsidR="00641D80">
        <w:rPr>
          <w:rFonts w:ascii="Cambria" w:hAnsi="Cambria"/>
          <w:sz w:val="24"/>
          <w:szCs w:val="24"/>
        </w:rPr>
        <w:t>2</w:t>
      </w:r>
      <w:r w:rsidR="007A78FE">
        <w:rPr>
          <w:rFonts w:ascii="Cambria" w:hAnsi="Cambria"/>
          <w:sz w:val="24"/>
          <w:szCs w:val="24"/>
        </w:rPr>
        <w:t>, S</w:t>
      </w:r>
      <w:r w:rsidR="00641D80">
        <w:rPr>
          <w:rFonts w:ascii="Cambria" w:hAnsi="Cambria"/>
          <w:sz w:val="24"/>
          <w:szCs w:val="24"/>
        </w:rPr>
        <w:t>3</w:t>
      </w:r>
      <w:r w:rsidR="007A78FE">
        <w:rPr>
          <w:rFonts w:ascii="Cambria" w:hAnsi="Cambria"/>
          <w:sz w:val="24"/>
          <w:szCs w:val="24"/>
        </w:rPr>
        <w:t>)</w:t>
      </w:r>
      <w:r w:rsidR="00833BF0">
        <w:rPr>
          <w:rFonts w:ascii="Cambria" w:hAnsi="Cambria"/>
          <w:sz w:val="24"/>
          <w:szCs w:val="24"/>
        </w:rPr>
        <w:t>.</w:t>
      </w:r>
      <w:r w:rsidR="00F4741B">
        <w:rPr>
          <w:rFonts w:ascii="Cambria" w:hAnsi="Cambria"/>
          <w:sz w:val="24"/>
          <w:szCs w:val="24"/>
        </w:rPr>
        <w:t xml:space="preserve"> Specifically, the florescent spectra shifted towards </w:t>
      </w:r>
      <w:r w:rsidR="00BD7C9D">
        <w:rPr>
          <w:rFonts w:ascii="Cambria" w:hAnsi="Cambria"/>
          <w:sz w:val="24"/>
          <w:szCs w:val="24"/>
        </w:rPr>
        <w:t xml:space="preserve">longer wavelengths with </w:t>
      </w:r>
      <w:r w:rsidR="00F4741B">
        <w:rPr>
          <w:rFonts w:ascii="Cambria" w:hAnsi="Cambria"/>
          <w:sz w:val="24"/>
          <w:szCs w:val="24"/>
        </w:rPr>
        <w:t>higher concentrations of reducing agent (Fig. S</w:t>
      </w:r>
      <w:r w:rsidR="00641D80">
        <w:rPr>
          <w:rFonts w:ascii="Cambria" w:hAnsi="Cambria"/>
          <w:sz w:val="24"/>
          <w:szCs w:val="24"/>
        </w:rPr>
        <w:t>2</w:t>
      </w:r>
      <w:r w:rsidR="00F4741B">
        <w:rPr>
          <w:rFonts w:ascii="Cambria" w:hAnsi="Cambria"/>
          <w:sz w:val="24"/>
          <w:szCs w:val="24"/>
        </w:rPr>
        <w:t>).</w:t>
      </w:r>
      <w:r w:rsidR="00833BF0">
        <w:rPr>
          <w:rFonts w:ascii="Cambria" w:hAnsi="Cambria"/>
          <w:sz w:val="24"/>
          <w:szCs w:val="24"/>
        </w:rPr>
        <w:t xml:space="preserve"> </w:t>
      </w:r>
      <w:r w:rsidR="006F4E5D">
        <w:rPr>
          <w:rFonts w:ascii="Cambria" w:hAnsi="Cambria"/>
          <w:sz w:val="24"/>
          <w:szCs w:val="24"/>
        </w:rPr>
        <w:t>The spectra</w:t>
      </w:r>
      <w:r w:rsidR="00EE4191">
        <w:rPr>
          <w:rFonts w:ascii="Cambria" w:hAnsi="Cambria"/>
          <w:sz w:val="24"/>
          <w:szCs w:val="24"/>
        </w:rPr>
        <w:t xml:space="preserve"> sugges</w:t>
      </w:r>
      <w:r w:rsidR="006F4E5D">
        <w:rPr>
          <w:rFonts w:ascii="Cambria" w:hAnsi="Cambria"/>
          <w:sz w:val="24"/>
          <w:szCs w:val="24"/>
        </w:rPr>
        <w:t>t</w:t>
      </w:r>
      <w:r w:rsidR="00EE4191">
        <w:rPr>
          <w:rFonts w:ascii="Cambria" w:hAnsi="Cambria"/>
          <w:sz w:val="24"/>
          <w:szCs w:val="24"/>
        </w:rPr>
        <w:t xml:space="preserve"> </w:t>
      </w:r>
      <w:r w:rsidR="0060702F">
        <w:rPr>
          <w:rFonts w:ascii="Cambria" w:hAnsi="Cambria"/>
          <w:sz w:val="24"/>
          <w:szCs w:val="24"/>
        </w:rPr>
        <w:t xml:space="preserve">the chemically and electrochemically reduced </w:t>
      </w:r>
      <w:r w:rsidRPr="00CD0D15">
        <w:rPr>
          <w:rFonts w:ascii="Cambria" w:hAnsi="Cambria"/>
          <w:sz w:val="24"/>
          <w:szCs w:val="24"/>
        </w:rPr>
        <w:t>pyocyanin</w:t>
      </w:r>
      <w:r w:rsidR="00F4741B">
        <w:rPr>
          <w:rFonts w:ascii="Cambria" w:hAnsi="Cambria"/>
          <w:sz w:val="24"/>
          <w:szCs w:val="24"/>
        </w:rPr>
        <w:t xml:space="preserve"> solutions</w:t>
      </w:r>
      <w:r w:rsidRPr="00CD0D15">
        <w:rPr>
          <w:rFonts w:ascii="Cambria" w:hAnsi="Cambria"/>
          <w:sz w:val="24"/>
          <w:szCs w:val="24"/>
        </w:rPr>
        <w:t xml:space="preserve"> </w:t>
      </w:r>
      <w:r w:rsidR="0060702F">
        <w:rPr>
          <w:rFonts w:ascii="Cambria" w:hAnsi="Cambria"/>
          <w:sz w:val="24"/>
          <w:szCs w:val="24"/>
        </w:rPr>
        <w:t xml:space="preserve">consist of </w:t>
      </w:r>
      <w:r w:rsidR="00833BF0">
        <w:rPr>
          <w:rFonts w:ascii="Cambria" w:hAnsi="Cambria"/>
          <w:sz w:val="24"/>
          <w:szCs w:val="24"/>
        </w:rPr>
        <w:t xml:space="preserve">multiple </w:t>
      </w:r>
      <w:r w:rsidR="006F4E5D">
        <w:rPr>
          <w:rFonts w:ascii="Cambria" w:hAnsi="Cambria"/>
          <w:sz w:val="24"/>
          <w:szCs w:val="24"/>
        </w:rPr>
        <w:t>fluorescent sub</w:t>
      </w:r>
      <w:r w:rsidR="00833BF0">
        <w:rPr>
          <w:rFonts w:ascii="Cambria" w:hAnsi="Cambria"/>
          <w:sz w:val="24"/>
          <w:szCs w:val="24"/>
        </w:rPr>
        <w:t>species</w:t>
      </w:r>
      <w:r w:rsidR="004C4CD3">
        <w:rPr>
          <w:rFonts w:ascii="Cambria" w:hAnsi="Cambria"/>
          <w:sz w:val="24"/>
          <w:szCs w:val="24"/>
        </w:rPr>
        <w:t xml:space="preserve"> </w:t>
      </w:r>
      <w:r w:rsidR="007A78FE">
        <w:rPr>
          <w:rFonts w:ascii="Cambria" w:hAnsi="Cambria"/>
          <w:sz w:val="24"/>
          <w:szCs w:val="24"/>
        </w:rPr>
        <w:t>(</w:t>
      </w:r>
      <w:r w:rsidR="007A78FE" w:rsidRPr="00D02268">
        <w:rPr>
          <w:rFonts w:ascii="Cambria" w:hAnsi="Cambria"/>
          <w:sz w:val="24"/>
          <w:szCs w:val="24"/>
        </w:rPr>
        <w:t>Fig. S3</w:t>
      </w:r>
      <w:r w:rsidR="007A78FE">
        <w:rPr>
          <w:rFonts w:ascii="Cambria" w:hAnsi="Cambria"/>
          <w:sz w:val="24"/>
          <w:szCs w:val="24"/>
        </w:rPr>
        <w:t xml:space="preserve">). </w:t>
      </w:r>
    </w:p>
    <w:p w14:paraId="18322613" w14:textId="77777777" w:rsidR="0096585D" w:rsidRDefault="0096585D" w:rsidP="000914C0">
      <w:pPr>
        <w:spacing w:line="480" w:lineRule="auto"/>
        <w:rPr>
          <w:rFonts w:ascii="Cambria" w:hAnsi="Cambria"/>
          <w:b/>
          <w:bCs/>
          <w:sz w:val="24"/>
          <w:szCs w:val="24"/>
        </w:rPr>
      </w:pPr>
    </w:p>
    <w:p w14:paraId="6AF47D34" w14:textId="323F7FD7" w:rsidR="000914C0" w:rsidRPr="002C14DB" w:rsidRDefault="000914C0" w:rsidP="00F27C25">
      <w:pPr>
        <w:spacing w:line="480" w:lineRule="auto"/>
        <w:rPr>
          <w:rFonts w:ascii="Cambria" w:hAnsi="Cambria"/>
          <w:b/>
          <w:bCs/>
          <w:sz w:val="24"/>
          <w:szCs w:val="24"/>
        </w:rPr>
      </w:pPr>
      <w:r>
        <w:rPr>
          <w:rFonts w:ascii="Cambria" w:hAnsi="Cambria"/>
          <w:b/>
          <w:bCs/>
          <w:sz w:val="24"/>
          <w:szCs w:val="24"/>
        </w:rPr>
        <w:t>FLI</w:t>
      </w:r>
      <w:r w:rsidR="006575C5">
        <w:rPr>
          <w:rFonts w:ascii="Cambria" w:hAnsi="Cambria"/>
          <w:b/>
          <w:bCs/>
          <w:sz w:val="24"/>
          <w:szCs w:val="24"/>
        </w:rPr>
        <w:t>M phasor</w:t>
      </w:r>
      <w:r w:rsidRPr="00CD0D15">
        <w:rPr>
          <w:rFonts w:ascii="Cambria" w:hAnsi="Cambria"/>
          <w:b/>
          <w:bCs/>
          <w:sz w:val="24"/>
          <w:szCs w:val="24"/>
        </w:rPr>
        <w:t xml:space="preserve"> characterization of </w:t>
      </w:r>
      <w:r w:rsidRPr="00BE0250">
        <w:rPr>
          <w:rFonts w:ascii="Cambria" w:hAnsi="Cambria"/>
          <w:b/>
          <w:bCs/>
          <w:i/>
          <w:iCs/>
          <w:sz w:val="24"/>
          <w:szCs w:val="24"/>
        </w:rPr>
        <w:t>P. aeruginosa</w:t>
      </w:r>
      <w:r w:rsidRPr="00CD0D15">
        <w:rPr>
          <w:rFonts w:ascii="Cambria" w:hAnsi="Cambria"/>
          <w:b/>
          <w:bCs/>
          <w:sz w:val="24"/>
          <w:szCs w:val="24"/>
        </w:rPr>
        <w:t xml:space="preserve"> fluorophores.</w:t>
      </w:r>
    </w:p>
    <w:p w14:paraId="4A6D2DCC" w14:textId="21B84871" w:rsidR="006575C5" w:rsidRDefault="00F27C25" w:rsidP="00F27C25">
      <w:pPr>
        <w:spacing w:line="480" w:lineRule="auto"/>
        <w:rPr>
          <w:rFonts w:ascii="Cambria" w:hAnsi="Cambria"/>
          <w:sz w:val="24"/>
          <w:szCs w:val="24"/>
        </w:rPr>
      </w:pPr>
      <w:r w:rsidRPr="00CD0D15">
        <w:rPr>
          <w:rFonts w:ascii="Cambria" w:hAnsi="Cambria"/>
          <w:sz w:val="24"/>
          <w:szCs w:val="24"/>
        </w:rPr>
        <w:tab/>
      </w:r>
      <w:r w:rsidR="003A4044">
        <w:rPr>
          <w:rFonts w:ascii="Cambria" w:hAnsi="Cambria"/>
          <w:sz w:val="24"/>
          <w:szCs w:val="24"/>
        </w:rPr>
        <w:t>Based on the spectral analyses</w:t>
      </w:r>
      <w:r w:rsidR="00641D80">
        <w:rPr>
          <w:rFonts w:ascii="Cambria" w:hAnsi="Cambria"/>
          <w:sz w:val="24"/>
          <w:szCs w:val="24"/>
        </w:rPr>
        <w:t xml:space="preserve"> (Fig. 2, S1)</w:t>
      </w:r>
      <w:r w:rsidR="003A4044">
        <w:rPr>
          <w:rFonts w:ascii="Cambria" w:hAnsi="Cambria"/>
          <w:sz w:val="24"/>
          <w:szCs w:val="24"/>
        </w:rPr>
        <w:t>, f</w:t>
      </w:r>
      <w:r w:rsidR="00AE3DC2">
        <w:rPr>
          <w:rFonts w:ascii="Cambria" w:hAnsi="Cambria"/>
          <w:sz w:val="24"/>
          <w:szCs w:val="24"/>
        </w:rPr>
        <w:t>our</w:t>
      </w:r>
      <w:r w:rsidR="0096585D">
        <w:rPr>
          <w:rFonts w:ascii="Cambria" w:hAnsi="Cambria"/>
          <w:sz w:val="24"/>
          <w:szCs w:val="24"/>
        </w:rPr>
        <w:t xml:space="preserve"> </w:t>
      </w:r>
      <w:r w:rsidR="002C39F5">
        <w:rPr>
          <w:rFonts w:ascii="Cambria" w:hAnsi="Cambria"/>
          <w:sz w:val="24"/>
          <w:szCs w:val="24"/>
        </w:rPr>
        <w:t>out of the eight tested</w:t>
      </w:r>
      <w:r w:rsidR="002C39F5" w:rsidRPr="00CD0D15">
        <w:rPr>
          <w:rFonts w:ascii="Cambria" w:hAnsi="Cambria"/>
          <w:sz w:val="24"/>
          <w:szCs w:val="24"/>
        </w:rPr>
        <w:t xml:space="preserve"> </w:t>
      </w:r>
      <w:r w:rsidR="002C39F5">
        <w:rPr>
          <w:rFonts w:ascii="Cambria" w:hAnsi="Cambria"/>
          <w:sz w:val="24"/>
          <w:szCs w:val="24"/>
        </w:rPr>
        <w:t>fluorophores</w:t>
      </w:r>
      <w:r w:rsidR="002C39F5" w:rsidRPr="00CD0D15">
        <w:rPr>
          <w:rFonts w:ascii="Cambria" w:hAnsi="Cambria"/>
          <w:sz w:val="24"/>
          <w:szCs w:val="24"/>
        </w:rPr>
        <w:t xml:space="preserve"> </w:t>
      </w:r>
      <w:r w:rsidR="006575C5">
        <w:rPr>
          <w:rFonts w:ascii="Cambria" w:hAnsi="Cambria"/>
          <w:sz w:val="24"/>
          <w:szCs w:val="24"/>
        </w:rPr>
        <w:t>(</w:t>
      </w:r>
      <w:r w:rsidR="006575C5" w:rsidRPr="00CD0D15">
        <w:rPr>
          <w:rFonts w:ascii="Cambria" w:hAnsi="Cambria"/>
          <w:sz w:val="24"/>
          <w:szCs w:val="24"/>
        </w:rPr>
        <w:t>NADH, reduced pyocyanin,</w:t>
      </w:r>
      <w:r w:rsidR="006575C5">
        <w:rPr>
          <w:rFonts w:ascii="Cambria" w:hAnsi="Cambria"/>
          <w:sz w:val="24"/>
          <w:szCs w:val="24"/>
        </w:rPr>
        <w:t xml:space="preserve"> 1-hydroxy-phenazine,</w:t>
      </w:r>
      <w:r w:rsidR="006575C5" w:rsidRPr="00CD0D15">
        <w:rPr>
          <w:rFonts w:ascii="Cambria" w:hAnsi="Cambria"/>
          <w:sz w:val="24"/>
          <w:szCs w:val="24"/>
        </w:rPr>
        <w:t xml:space="preserve"> and pyoverdine</w:t>
      </w:r>
      <w:r w:rsidR="006575C5">
        <w:rPr>
          <w:rFonts w:ascii="Cambria" w:hAnsi="Cambria"/>
          <w:sz w:val="24"/>
          <w:szCs w:val="24"/>
        </w:rPr>
        <w:t xml:space="preserve">) </w:t>
      </w:r>
      <w:r w:rsidR="00570DEB">
        <w:rPr>
          <w:rFonts w:ascii="Cambria" w:hAnsi="Cambria"/>
          <w:sz w:val="24"/>
          <w:szCs w:val="24"/>
        </w:rPr>
        <w:t>can be</w:t>
      </w:r>
      <w:r w:rsidR="003A4044">
        <w:rPr>
          <w:rFonts w:ascii="Cambria" w:hAnsi="Cambria"/>
          <w:sz w:val="24"/>
          <w:szCs w:val="24"/>
        </w:rPr>
        <w:t xml:space="preserve"> </w:t>
      </w:r>
      <w:r w:rsidRPr="00CD0D15">
        <w:rPr>
          <w:rFonts w:ascii="Cambria" w:hAnsi="Cambria"/>
          <w:sz w:val="24"/>
          <w:szCs w:val="24"/>
        </w:rPr>
        <w:t xml:space="preserve">captured by </w:t>
      </w:r>
      <w:r w:rsidR="00247A68">
        <w:rPr>
          <w:rFonts w:ascii="Cambria" w:hAnsi="Cambria"/>
          <w:sz w:val="24"/>
          <w:szCs w:val="24"/>
        </w:rPr>
        <w:t xml:space="preserve">the </w:t>
      </w:r>
      <w:r w:rsidRPr="00CD0D15">
        <w:rPr>
          <w:rFonts w:ascii="Cambria" w:hAnsi="Cambria"/>
          <w:sz w:val="24"/>
          <w:szCs w:val="24"/>
        </w:rPr>
        <w:t>FLIM acquisition parameters</w:t>
      </w:r>
      <w:r w:rsidR="00247A68">
        <w:rPr>
          <w:rFonts w:ascii="Cambria" w:hAnsi="Cambria"/>
          <w:sz w:val="24"/>
          <w:szCs w:val="24"/>
        </w:rPr>
        <w:t xml:space="preserve"> used in downstream experiments</w:t>
      </w:r>
      <w:r w:rsidRPr="00CD0D15">
        <w:rPr>
          <w:rFonts w:ascii="Cambria" w:hAnsi="Cambria"/>
          <w:sz w:val="24"/>
          <w:szCs w:val="24"/>
        </w:rPr>
        <w:t xml:space="preserve">, which included </w:t>
      </w:r>
      <w:r w:rsidR="00AD2C27">
        <w:rPr>
          <w:rFonts w:ascii="Cambria" w:hAnsi="Cambria"/>
          <w:sz w:val="24"/>
          <w:szCs w:val="24"/>
        </w:rPr>
        <w:t xml:space="preserve">a two-photon excitation wavelength of 740 nm and </w:t>
      </w:r>
      <w:r w:rsidRPr="00CD0D15">
        <w:rPr>
          <w:rFonts w:ascii="Cambria" w:hAnsi="Cambria"/>
          <w:sz w:val="24"/>
          <w:szCs w:val="24"/>
        </w:rPr>
        <w:t>a</w:t>
      </w:r>
      <w:r w:rsidR="00AC4688">
        <w:rPr>
          <w:rFonts w:ascii="Cambria" w:hAnsi="Cambria"/>
          <w:sz w:val="24"/>
          <w:szCs w:val="24"/>
        </w:rPr>
        <w:t xml:space="preserve"> blue</w:t>
      </w:r>
      <w:r w:rsidRPr="00CD0D15">
        <w:rPr>
          <w:rFonts w:ascii="Cambria" w:hAnsi="Cambria"/>
          <w:sz w:val="24"/>
          <w:szCs w:val="24"/>
        </w:rPr>
        <w:t xml:space="preserve"> emission filter (400-500 nm)</w:t>
      </w:r>
      <w:r w:rsidR="006575C5">
        <w:rPr>
          <w:rFonts w:ascii="Cambria" w:hAnsi="Cambria"/>
          <w:sz w:val="24"/>
          <w:szCs w:val="24"/>
        </w:rPr>
        <w:t>.</w:t>
      </w:r>
      <w:r w:rsidR="003A4044">
        <w:rPr>
          <w:rFonts w:ascii="Cambria" w:hAnsi="Cambria"/>
          <w:sz w:val="24"/>
          <w:szCs w:val="24"/>
        </w:rPr>
        <w:t xml:space="preserve"> </w:t>
      </w:r>
    </w:p>
    <w:p w14:paraId="27114FE1" w14:textId="5310571D" w:rsidR="006575C5" w:rsidRDefault="00F5270F" w:rsidP="00DE1431">
      <w:pPr>
        <w:spacing w:line="480" w:lineRule="auto"/>
        <w:ind w:firstLine="720"/>
        <w:rPr>
          <w:rFonts w:ascii="Cambria" w:hAnsi="Cambria"/>
          <w:sz w:val="24"/>
          <w:szCs w:val="24"/>
        </w:rPr>
      </w:pPr>
      <w:r>
        <w:rPr>
          <w:rFonts w:ascii="Cambria" w:hAnsi="Cambria"/>
          <w:sz w:val="24"/>
          <w:szCs w:val="24"/>
        </w:rPr>
        <w:t>F</w:t>
      </w:r>
      <w:r w:rsidR="00AE3DC2">
        <w:rPr>
          <w:rFonts w:ascii="Cambria" w:hAnsi="Cambria"/>
          <w:sz w:val="24"/>
          <w:szCs w:val="24"/>
        </w:rPr>
        <w:t>luoresce</w:t>
      </w:r>
      <w:r>
        <w:rPr>
          <w:rFonts w:ascii="Cambria" w:hAnsi="Cambria"/>
          <w:sz w:val="24"/>
          <w:szCs w:val="24"/>
        </w:rPr>
        <w:t>nce</w:t>
      </w:r>
      <w:r w:rsidR="00AE3DC2">
        <w:rPr>
          <w:rFonts w:ascii="Cambria" w:hAnsi="Cambria"/>
          <w:sz w:val="24"/>
          <w:szCs w:val="24"/>
        </w:rPr>
        <w:t xml:space="preserve"> lifetime</w:t>
      </w:r>
      <w:r w:rsidR="006575C5">
        <w:rPr>
          <w:rFonts w:ascii="Cambria" w:hAnsi="Cambria"/>
          <w:sz w:val="24"/>
          <w:szCs w:val="24"/>
        </w:rPr>
        <w:t xml:space="preserve"> data</w:t>
      </w:r>
      <w:r w:rsidR="00BC0AAC" w:rsidRPr="00CD0D15">
        <w:rPr>
          <w:rFonts w:ascii="Cambria" w:hAnsi="Cambria"/>
          <w:sz w:val="24"/>
          <w:szCs w:val="24"/>
        </w:rPr>
        <w:t xml:space="preserve"> </w:t>
      </w:r>
      <w:r w:rsidR="00BC0AAC">
        <w:rPr>
          <w:rFonts w:ascii="Cambria" w:hAnsi="Cambria"/>
          <w:sz w:val="24"/>
          <w:szCs w:val="24"/>
        </w:rPr>
        <w:t>can be represented on the phasor</w:t>
      </w:r>
      <w:r w:rsidR="002C39F5">
        <w:rPr>
          <w:rFonts w:ascii="Cambria" w:hAnsi="Cambria"/>
          <w:sz w:val="24"/>
          <w:szCs w:val="24"/>
        </w:rPr>
        <w:t xml:space="preserve"> </w:t>
      </w:r>
      <w:r w:rsidR="00F722B3">
        <w:rPr>
          <w:rFonts w:ascii="Cambria" w:hAnsi="Cambria"/>
          <w:sz w:val="24"/>
          <w:szCs w:val="24"/>
        </w:rPr>
        <w:t>(</w:t>
      </w:r>
      <w:r w:rsidR="00F722B3" w:rsidRPr="002C14DB">
        <w:rPr>
          <w:rFonts w:ascii="Cambria" w:hAnsi="Cambria"/>
          <w:b/>
          <w:bCs/>
          <w:sz w:val="24"/>
          <w:szCs w:val="24"/>
        </w:rPr>
        <w:t>Fig. 1</w:t>
      </w:r>
      <w:r w:rsidR="00F722B3">
        <w:rPr>
          <w:rFonts w:ascii="Cambria" w:hAnsi="Cambria"/>
          <w:sz w:val="24"/>
          <w:szCs w:val="24"/>
        </w:rPr>
        <w:t>)</w:t>
      </w:r>
      <w:r w:rsidR="00570DEB">
        <w:rPr>
          <w:rFonts w:ascii="Cambria" w:hAnsi="Cambria"/>
          <w:sz w:val="24"/>
          <w:szCs w:val="24"/>
        </w:rPr>
        <w:t>.</w:t>
      </w:r>
      <w:r w:rsidR="00DD104B">
        <w:rPr>
          <w:rFonts w:ascii="Cambria" w:hAnsi="Cambria"/>
          <w:sz w:val="24"/>
          <w:szCs w:val="24"/>
        </w:rPr>
        <w:t xml:space="preserve"> </w:t>
      </w:r>
      <w:r w:rsidR="00D440B7">
        <w:rPr>
          <w:rFonts w:ascii="Cambria" w:hAnsi="Cambria"/>
          <w:sz w:val="24"/>
          <w:szCs w:val="24"/>
        </w:rPr>
        <w:t>The FLIM phasor position</w:t>
      </w:r>
      <w:r w:rsidR="00B50B89">
        <w:rPr>
          <w:rFonts w:ascii="Cambria" w:hAnsi="Cambria"/>
          <w:sz w:val="24"/>
          <w:szCs w:val="24"/>
        </w:rPr>
        <w:t>s</w:t>
      </w:r>
      <w:r w:rsidR="00D440B7">
        <w:rPr>
          <w:rFonts w:ascii="Cambria" w:hAnsi="Cambria"/>
          <w:sz w:val="24"/>
          <w:szCs w:val="24"/>
        </w:rPr>
        <w:t xml:space="preserve"> of the solutions </w:t>
      </w:r>
      <w:r w:rsidR="002C39F5" w:rsidRPr="0099011C">
        <w:rPr>
          <w:rFonts w:ascii="Cambria" w:hAnsi="Cambria"/>
          <w:sz w:val="24"/>
          <w:szCs w:val="24"/>
        </w:rPr>
        <w:t xml:space="preserve">of </w:t>
      </w:r>
      <w:r w:rsidR="0099011C">
        <w:rPr>
          <w:rFonts w:ascii="Cambria" w:hAnsi="Cambria"/>
          <w:sz w:val="24"/>
          <w:szCs w:val="24"/>
        </w:rPr>
        <w:t xml:space="preserve">free </w:t>
      </w:r>
      <w:r w:rsidR="002C39F5" w:rsidRPr="0099011C">
        <w:rPr>
          <w:rFonts w:ascii="Cambria" w:hAnsi="Cambria"/>
          <w:sz w:val="24"/>
          <w:szCs w:val="24"/>
        </w:rPr>
        <w:t>NADH,</w:t>
      </w:r>
      <w:r w:rsidR="002C39F5">
        <w:rPr>
          <w:rFonts w:ascii="Cambria" w:hAnsi="Cambria"/>
          <w:sz w:val="24"/>
          <w:szCs w:val="24"/>
        </w:rPr>
        <w:t xml:space="preserve"> </w:t>
      </w:r>
      <w:r w:rsidR="00B50B89">
        <w:rPr>
          <w:rFonts w:ascii="Cambria" w:hAnsi="Cambria"/>
          <w:sz w:val="24"/>
          <w:szCs w:val="24"/>
        </w:rPr>
        <w:t xml:space="preserve">reduced 1-hydroxyphenazine, reduced pyocyanin, and pyoverdine </w:t>
      </w:r>
      <w:r w:rsidR="00D440B7">
        <w:rPr>
          <w:rFonts w:ascii="Cambria" w:hAnsi="Cambria"/>
          <w:sz w:val="24"/>
          <w:szCs w:val="24"/>
        </w:rPr>
        <w:t>are on or near</w:t>
      </w:r>
      <w:r w:rsidR="0003599B">
        <w:rPr>
          <w:rFonts w:ascii="Cambria" w:hAnsi="Cambria"/>
          <w:sz w:val="24"/>
          <w:szCs w:val="24"/>
        </w:rPr>
        <w:t xml:space="preserve"> </w:t>
      </w:r>
      <w:r w:rsidR="00D440B7">
        <w:rPr>
          <w:rFonts w:ascii="Cambria" w:hAnsi="Cambria"/>
          <w:sz w:val="24"/>
          <w:szCs w:val="24"/>
        </w:rPr>
        <w:t xml:space="preserve">the universal circle, suggesting the captured </w:t>
      </w:r>
      <w:r w:rsidR="00D440B7">
        <w:rPr>
          <w:rFonts w:ascii="Cambria" w:hAnsi="Cambria"/>
          <w:sz w:val="24"/>
          <w:szCs w:val="24"/>
        </w:rPr>
        <w:lastRenderedPageBreak/>
        <w:t xml:space="preserve">signals </w:t>
      </w:r>
      <w:r w:rsidR="005A318E">
        <w:rPr>
          <w:rFonts w:ascii="Cambria" w:hAnsi="Cambria"/>
          <w:sz w:val="24"/>
          <w:szCs w:val="24"/>
        </w:rPr>
        <w:t>are</w:t>
      </w:r>
      <w:r w:rsidR="00D440B7">
        <w:rPr>
          <w:rFonts w:ascii="Cambria" w:hAnsi="Cambria"/>
          <w:sz w:val="24"/>
          <w:szCs w:val="24"/>
        </w:rPr>
        <w:t xml:space="preserve"> from one species with a single exponential</w:t>
      </w:r>
      <w:r w:rsidR="00DE1431">
        <w:rPr>
          <w:rFonts w:ascii="Cambria" w:hAnsi="Cambria"/>
          <w:sz w:val="24"/>
          <w:szCs w:val="24"/>
        </w:rPr>
        <w:t xml:space="preserve"> </w:t>
      </w:r>
      <w:r w:rsidR="00D440B7">
        <w:rPr>
          <w:rFonts w:ascii="Cambria" w:hAnsi="Cambria"/>
          <w:sz w:val="24"/>
          <w:szCs w:val="24"/>
        </w:rPr>
        <w:t xml:space="preserve">decay </w:t>
      </w:r>
      <w:r w:rsidR="006575C5">
        <w:rPr>
          <w:rFonts w:ascii="Cambria" w:hAnsi="Cambria"/>
          <w:sz w:val="24"/>
          <w:szCs w:val="24"/>
        </w:rPr>
        <w:t>(</w:t>
      </w:r>
      <w:r w:rsidR="006575C5" w:rsidRPr="002C14DB">
        <w:rPr>
          <w:rFonts w:ascii="Cambria" w:hAnsi="Cambria"/>
          <w:b/>
          <w:bCs/>
          <w:sz w:val="24"/>
          <w:szCs w:val="24"/>
        </w:rPr>
        <w:t>Fig. 2</w:t>
      </w:r>
      <w:r w:rsidR="006575C5">
        <w:rPr>
          <w:rFonts w:ascii="Cambria" w:hAnsi="Cambria"/>
          <w:sz w:val="24"/>
          <w:szCs w:val="24"/>
        </w:rPr>
        <w:t xml:space="preserve">). </w:t>
      </w:r>
      <w:r w:rsidR="00A1406C">
        <w:rPr>
          <w:rFonts w:ascii="Cambria" w:hAnsi="Cambria"/>
          <w:sz w:val="24"/>
          <w:szCs w:val="24"/>
        </w:rPr>
        <w:t xml:space="preserve">The </w:t>
      </w:r>
      <w:r w:rsidR="00B50B89">
        <w:rPr>
          <w:rFonts w:ascii="Cambria" w:hAnsi="Cambria"/>
          <w:sz w:val="24"/>
          <w:szCs w:val="24"/>
        </w:rPr>
        <w:t>previously</w:t>
      </w:r>
      <w:ins w:id="8" w:author="Heather Maughan" w:date="2022-03-17T06:45:00Z">
        <w:r w:rsidR="00134291">
          <w:rPr>
            <w:rFonts w:ascii="Cambria" w:hAnsi="Cambria"/>
            <w:sz w:val="24"/>
            <w:szCs w:val="24"/>
          </w:rPr>
          <w:t xml:space="preserve"> </w:t>
        </w:r>
      </w:ins>
      <w:r w:rsidR="00B50B89">
        <w:rPr>
          <w:rFonts w:ascii="Cambria" w:hAnsi="Cambria"/>
          <w:sz w:val="24"/>
          <w:szCs w:val="24"/>
        </w:rPr>
        <w:t xml:space="preserve">reported </w:t>
      </w:r>
      <w:r w:rsidR="00A1406C">
        <w:rPr>
          <w:rFonts w:ascii="Cambria" w:hAnsi="Cambria"/>
          <w:sz w:val="24"/>
          <w:szCs w:val="24"/>
        </w:rPr>
        <w:t xml:space="preserve">phasor </w:t>
      </w:r>
      <w:r w:rsidR="00B50B89">
        <w:rPr>
          <w:rFonts w:ascii="Cambria" w:hAnsi="Cambria"/>
          <w:sz w:val="24"/>
          <w:szCs w:val="24"/>
        </w:rPr>
        <w:t>coordinates</w:t>
      </w:r>
      <w:r w:rsidR="00A1406C">
        <w:rPr>
          <w:rFonts w:ascii="Cambria" w:hAnsi="Cambria"/>
          <w:sz w:val="24"/>
          <w:szCs w:val="24"/>
        </w:rPr>
        <w:t xml:space="preserve"> of </w:t>
      </w:r>
      <w:r w:rsidR="00B562A4">
        <w:rPr>
          <w:rFonts w:ascii="Cambria" w:hAnsi="Cambria"/>
          <w:sz w:val="24"/>
          <w:szCs w:val="24"/>
        </w:rPr>
        <w:t>lactate d</w:t>
      </w:r>
      <w:r w:rsidR="00A1406C">
        <w:rPr>
          <w:rFonts w:ascii="Cambria" w:hAnsi="Cambria"/>
          <w:sz w:val="24"/>
          <w:szCs w:val="24"/>
        </w:rPr>
        <w:t>ehydrogen</w:t>
      </w:r>
      <w:r w:rsidR="00B50B89">
        <w:rPr>
          <w:rFonts w:ascii="Cambria" w:hAnsi="Cambria"/>
          <w:sz w:val="24"/>
          <w:szCs w:val="24"/>
        </w:rPr>
        <w:t>as</w:t>
      </w:r>
      <w:r w:rsidR="00A1406C">
        <w:rPr>
          <w:rFonts w:ascii="Cambria" w:hAnsi="Cambria"/>
          <w:sz w:val="24"/>
          <w:szCs w:val="24"/>
        </w:rPr>
        <w:t>e (</w:t>
      </w:r>
      <w:r w:rsidR="00B562A4">
        <w:rPr>
          <w:rFonts w:ascii="Cambria" w:hAnsi="Cambria"/>
          <w:sz w:val="24"/>
          <w:szCs w:val="24"/>
        </w:rPr>
        <w:t>L</w:t>
      </w:r>
      <w:r w:rsidR="00A1406C">
        <w:rPr>
          <w:rFonts w:ascii="Cambria" w:hAnsi="Cambria"/>
          <w:sz w:val="24"/>
          <w:szCs w:val="24"/>
        </w:rPr>
        <w:t>DH) bound NADH</w:t>
      </w:r>
      <w:ins w:id="9" w:author="Tara Gallagher" w:date="2022-05-08T21:53:00Z">
        <w:r w:rsidR="0099011C">
          <w:rPr>
            <w:rFonts w:ascii="Cambria" w:hAnsi="Cambria"/>
            <w:sz w:val="24"/>
            <w:szCs w:val="24"/>
          </w:rPr>
          <w:t xml:space="preserve"> </w:t>
        </w:r>
      </w:ins>
      <w:r w:rsidR="0099011C">
        <w:rPr>
          <w:rFonts w:ascii="Cambria" w:hAnsi="Cambria"/>
          <w:sz w:val="24"/>
          <w:szCs w:val="24"/>
        </w:rPr>
        <w:fldChar w:fldCharType="begin"/>
      </w:r>
      <w:r w:rsidR="00A63467">
        <w:rPr>
          <w:rFonts w:ascii="Cambria" w:hAnsi="Cambria"/>
          <w:sz w:val="24"/>
          <w:szCs w:val="24"/>
        </w:rPr>
        <w:instrText xml:space="preserve"> ADDIN ZOTERO_ITEM CSL_CITATION {"citationID":"a11rrac4mg0","properties":{"formattedCitation":"(25)","plainCitation":"(25)","noteIndex":0},"citationItems":[{"id":519,"uris":["http://zotero.org/users/6261839/items/SXH2LEQK"],"itemData":{"id":519,"type":"article-journal","abstract":"The fluorescence lifetime of nicotinamide adenine dinucleotide (NADH) is commonly used in conjunction with the phasor approach as a molecular biomarker to provide information on cellular metabolism of autofluorescence imaging of cells and tissue. However, in the phasor approach, the bound and free lifetime defining the phasor metabolic trajectory is a subject of debate. The fluorescence lifetime of NADH increases when bound to an enzyme, in contrast to the short multiexponential lifetime displayed by NADH in solution. The extent of fluorescence lifetime increase depends on the enzyme to which NADH is bound. With proper preparation of lactate dehydrogenase (LDH) using oxalic acid (OA) as an allosteric factor, bound NADH to LDH has a lifetime of 3.4 ns and is positioned on the universal semicircle of the phasor plot, inferring a monoexponential lifetime for this species. Surprisingly, measurements in the cellular environments with different metabolic states show a linear trajectory between free NADH at about 0.37 ns and bound NADH at 3.4 ns. These observations support that in a cellular environment, a 3.4 ns value could be used for bound NADH lifetime. The phasor analysis of many cell types shows a linear combination of fractional contributions of free and bound species NADH.","container-title":"Journal of Biophotonics","DOI":"10.1002/jbio.201900156","ISSN":"1864-0648","issue":"11","language":"en","note":"_eprint: https://onlinelibrary.wiley.com/doi/pdf/10.1002/jbio.201900156","page":"e201900156","source":"Wiley Online Library","title":"Determination of the metabolic index using the fluorescence lifetime of free and bound nicotinamide adenine dinucleotide using the phasor approach","volume":"12","author":[{"family":"Ranjit","given":"Suman"},{"family":"Malacrida","given":"Leonel"},{"family":"Stakic","given":"Milka"},{"family":"Gratton","given":"Enrico"}],"issued":{"date-parts":[["2019"]]}}}],"schema":"https://github.com/citation-style-language/schema/raw/master/csl-citation.json"} </w:instrText>
      </w:r>
      <w:r w:rsidR="0099011C">
        <w:rPr>
          <w:rFonts w:ascii="Cambria" w:hAnsi="Cambria"/>
          <w:sz w:val="24"/>
          <w:szCs w:val="24"/>
        </w:rPr>
        <w:fldChar w:fldCharType="separate"/>
      </w:r>
      <w:r w:rsidR="00A63467" w:rsidRPr="00A63467">
        <w:rPr>
          <w:rFonts w:ascii="Cambria" w:hAnsi="Cambria" w:cs="Times New Roman"/>
          <w:sz w:val="24"/>
        </w:rPr>
        <w:t>(25)</w:t>
      </w:r>
      <w:r w:rsidR="0099011C">
        <w:rPr>
          <w:rFonts w:ascii="Cambria" w:hAnsi="Cambria"/>
          <w:sz w:val="24"/>
          <w:szCs w:val="24"/>
        </w:rPr>
        <w:fldChar w:fldCharType="end"/>
      </w:r>
      <w:ins w:id="10" w:author="Tara Gallagher" w:date="2022-05-08T20:58:00Z">
        <w:r w:rsidR="00836AB9">
          <w:rPr>
            <w:rFonts w:ascii="Cambria" w:hAnsi="Cambria"/>
            <w:sz w:val="24"/>
            <w:szCs w:val="24"/>
          </w:rPr>
          <w:t xml:space="preserve"> </w:t>
        </w:r>
      </w:ins>
      <w:r w:rsidR="00A1406C">
        <w:rPr>
          <w:rFonts w:ascii="Cambria" w:hAnsi="Cambria"/>
          <w:sz w:val="24"/>
          <w:szCs w:val="24"/>
        </w:rPr>
        <w:t xml:space="preserve"> and </w:t>
      </w:r>
      <w:r w:rsidR="00DE1431">
        <w:rPr>
          <w:rFonts w:ascii="Cambria" w:hAnsi="Cambria"/>
          <w:sz w:val="24"/>
          <w:szCs w:val="24"/>
        </w:rPr>
        <w:t>an oxidized lipid signal (</w:t>
      </w:r>
      <w:commentRangeStart w:id="11"/>
      <w:r w:rsidR="00DE1431">
        <w:rPr>
          <w:rFonts w:ascii="Cambria" w:hAnsi="Cambria"/>
          <w:sz w:val="24"/>
          <w:szCs w:val="24"/>
        </w:rPr>
        <w:t>OLS</w:t>
      </w:r>
      <w:commentRangeEnd w:id="11"/>
      <w:r w:rsidR="0099011C">
        <w:rPr>
          <w:rStyle w:val="CommentReference"/>
          <w:rFonts w:ascii="Times New Roman" w:eastAsia="Times New Roman" w:hAnsi="Times New Roman" w:cs="Times New Roman"/>
        </w:rPr>
        <w:commentReference w:id="11"/>
      </w:r>
      <w:r w:rsidR="00DE1431">
        <w:rPr>
          <w:rFonts w:ascii="Cambria" w:hAnsi="Cambria"/>
          <w:sz w:val="24"/>
          <w:szCs w:val="24"/>
        </w:rPr>
        <w:t>)</w:t>
      </w:r>
      <w:r w:rsidR="00D02268">
        <w:rPr>
          <w:rFonts w:ascii="Cambria" w:hAnsi="Cambria"/>
          <w:sz w:val="24"/>
          <w:szCs w:val="24"/>
        </w:rPr>
        <w:t xml:space="preserve"> </w:t>
      </w:r>
      <w:r w:rsidR="00D02268">
        <w:rPr>
          <w:rFonts w:ascii="Cambria" w:hAnsi="Cambria"/>
          <w:sz w:val="24"/>
          <w:szCs w:val="24"/>
        </w:rPr>
        <w:fldChar w:fldCharType="begin"/>
      </w:r>
      <w:r w:rsidR="00A63467">
        <w:rPr>
          <w:rFonts w:ascii="Cambria" w:hAnsi="Cambria"/>
          <w:sz w:val="24"/>
          <w:szCs w:val="24"/>
        </w:rPr>
        <w:instrText xml:space="preserve"> ADDIN ZOTERO_ITEM CSL_CITATION {"citationID":"av3m98iqug","properties":{"formattedCitation":"(26)","plainCitation":"(26)","noteIndex":0},"citationItems":[{"id":1484,"uris":["http://zotero.org/users/6261839/items/SGFYMDNE"],"itemData":{"id":1484,"type":"article-journal","container-title":"Biomedical Optics Express","issue":"7","note":"publisher: Optica Publishing Group","page":"3501–3501","source":"Google Scholar","title":"Measuring the effect of Western diet on liver tissue architecture by FLIM autofluorescence and harmonic generation microscopy: erratum","title-short":"Measuring the effect of Western diet on liver tissue architecture by FLIM autofluorescence and harmonic generation microscopy","volume":"8","author":[{"family":"Ranjit","given":"Suman"},{"family":"Dvornikov","given":"Alexander"},{"family":"Dobrinskikh","given":"Evgenia"},{"family":"Wang","given":"Xiaoxin"},{"family":"Luo","given":"Yuhuan"},{"family":"Levi","given":"Moshe"},{"family":"Gratton","given":"Enrico"}],"issued":{"date-parts":[["2017"]]}}}],"schema":"https://github.com/citation-style-language/schema/raw/master/csl-citation.json"} </w:instrText>
      </w:r>
      <w:r w:rsidR="00D02268">
        <w:rPr>
          <w:rFonts w:ascii="Cambria" w:hAnsi="Cambria"/>
          <w:sz w:val="24"/>
          <w:szCs w:val="24"/>
        </w:rPr>
        <w:fldChar w:fldCharType="separate"/>
      </w:r>
      <w:r w:rsidR="00A63467" w:rsidRPr="00A63467">
        <w:rPr>
          <w:rFonts w:ascii="Cambria" w:hAnsi="Cambria" w:cs="Times New Roman"/>
          <w:sz w:val="24"/>
        </w:rPr>
        <w:t>(26)</w:t>
      </w:r>
      <w:r w:rsidR="00D02268">
        <w:rPr>
          <w:rFonts w:ascii="Cambria" w:hAnsi="Cambria"/>
          <w:sz w:val="24"/>
          <w:szCs w:val="24"/>
        </w:rPr>
        <w:fldChar w:fldCharType="end"/>
      </w:r>
      <w:r w:rsidR="0099011C">
        <w:rPr>
          <w:rFonts w:ascii="Cambria" w:hAnsi="Cambria"/>
          <w:sz w:val="24"/>
          <w:szCs w:val="24"/>
        </w:rPr>
        <w:t xml:space="preserve">, </w:t>
      </w:r>
      <w:r w:rsidR="00DE1431">
        <w:rPr>
          <w:rFonts w:ascii="Cambria" w:hAnsi="Cambria"/>
          <w:sz w:val="24"/>
          <w:szCs w:val="24"/>
        </w:rPr>
        <w:t xml:space="preserve">are also depicted. </w:t>
      </w:r>
      <w:r w:rsidR="006575C5">
        <w:rPr>
          <w:rFonts w:ascii="Cambria" w:hAnsi="Cambria"/>
          <w:sz w:val="24"/>
          <w:szCs w:val="24"/>
        </w:rPr>
        <w:t xml:space="preserve">Worth noting, reduced pyocyanin had a long lifetime </w:t>
      </w:r>
      <w:r w:rsidR="006575C5" w:rsidRPr="00DB3AC6">
        <w:rPr>
          <w:rFonts w:ascii="Cambria" w:hAnsi="Cambria"/>
          <w:sz w:val="24"/>
          <w:szCs w:val="24"/>
        </w:rPr>
        <w:t xml:space="preserve">signal </w:t>
      </w:r>
      <w:r w:rsidR="00B50B89" w:rsidRPr="00DB3AC6">
        <w:rPr>
          <w:rFonts w:ascii="Cambria" w:hAnsi="Cambria"/>
          <w:sz w:val="24"/>
          <w:szCs w:val="24"/>
        </w:rPr>
        <w:t>(</w:t>
      </w:r>
      <w:r w:rsidR="00DB3AC6" w:rsidRPr="00DB3AC6">
        <w:rPr>
          <w:rFonts w:ascii="Cambria" w:hAnsi="Cambria"/>
          <w:sz w:val="24"/>
          <w:szCs w:val="24"/>
        </w:rPr>
        <w:t xml:space="preserve">mean </w:t>
      </w:r>
      <w:r w:rsidR="00836AB9" w:rsidRPr="00DB3AC6">
        <w:rPr>
          <w:rFonts w:ascii="Cambria" w:hAnsi="Cambria"/>
          <w:sz w:val="24"/>
          <w:szCs w:val="24"/>
        </w:rPr>
        <w:t xml:space="preserve">G= </w:t>
      </w:r>
      <w:r w:rsidR="00DB3AC6" w:rsidRPr="00DB3AC6">
        <w:rPr>
          <w:rFonts w:ascii="Cambria" w:hAnsi="Cambria"/>
          <w:sz w:val="24"/>
          <w:szCs w:val="24"/>
        </w:rPr>
        <w:t xml:space="preserve">0.02, </w:t>
      </w:r>
      <w:r w:rsidR="00836AB9" w:rsidRPr="00DB3AC6">
        <w:rPr>
          <w:rFonts w:ascii="Cambria" w:hAnsi="Cambria"/>
          <w:sz w:val="24"/>
          <w:szCs w:val="24"/>
        </w:rPr>
        <w:t>S=</w:t>
      </w:r>
      <w:r w:rsidR="00DB3AC6" w:rsidRPr="00DB3AC6">
        <w:rPr>
          <w:rFonts w:ascii="Cambria" w:hAnsi="Cambria"/>
          <w:sz w:val="24"/>
          <w:szCs w:val="24"/>
        </w:rPr>
        <w:t xml:space="preserve"> 0.1; l</w:t>
      </w:r>
      <w:r w:rsidR="00836AB9" w:rsidRPr="00DB3AC6">
        <w:rPr>
          <w:rFonts w:ascii="Cambria" w:hAnsi="Cambria"/>
          <w:sz w:val="24"/>
          <w:szCs w:val="24"/>
        </w:rPr>
        <w:t xml:space="preserve">ifetime </w:t>
      </w:r>
      <w:r w:rsidR="00B50B89" w:rsidRPr="00DB3AC6">
        <w:rPr>
          <w:rFonts w:ascii="Cambria" w:hAnsi="Cambria"/>
          <w:sz w:val="24"/>
          <w:szCs w:val="24"/>
        </w:rPr>
        <w:t>&gt;10 ns</w:t>
      </w:r>
      <w:r w:rsidR="00B50B89" w:rsidRPr="00DB3AC6">
        <w:rPr>
          <w:rFonts w:ascii="Cambria" w:hAnsi="Cambria"/>
          <w:sz w:val="24"/>
          <w:szCs w:val="24"/>
        </w:rPr>
        <w:t>)</w:t>
      </w:r>
      <w:r w:rsidR="00B50B89">
        <w:rPr>
          <w:rFonts w:ascii="Cambria" w:hAnsi="Cambria"/>
          <w:sz w:val="24"/>
          <w:szCs w:val="24"/>
        </w:rPr>
        <w:t xml:space="preserve"> </w:t>
      </w:r>
      <w:r w:rsidR="006575C5">
        <w:rPr>
          <w:rFonts w:ascii="Cambria" w:hAnsi="Cambria"/>
          <w:sz w:val="24"/>
          <w:szCs w:val="24"/>
        </w:rPr>
        <w:t>with a phasor position distinct from the other</w:t>
      </w:r>
      <w:r w:rsidR="005A318E">
        <w:rPr>
          <w:rFonts w:ascii="Cambria" w:hAnsi="Cambria"/>
          <w:sz w:val="24"/>
          <w:szCs w:val="24"/>
        </w:rPr>
        <w:t xml:space="preserve"> tested</w:t>
      </w:r>
      <w:r w:rsidR="006575C5">
        <w:rPr>
          <w:rFonts w:ascii="Cambria" w:hAnsi="Cambria"/>
          <w:sz w:val="24"/>
          <w:szCs w:val="24"/>
        </w:rPr>
        <w:t xml:space="preserve"> fluorophores</w:t>
      </w:r>
      <w:r w:rsidR="006575C5" w:rsidRPr="00CD0D15">
        <w:rPr>
          <w:rFonts w:ascii="Cambria" w:hAnsi="Cambria"/>
          <w:sz w:val="24"/>
          <w:szCs w:val="24"/>
        </w:rPr>
        <w:t xml:space="preserve"> (</w:t>
      </w:r>
      <w:r w:rsidR="006575C5" w:rsidRPr="00CD0D15">
        <w:rPr>
          <w:rFonts w:ascii="Cambria" w:hAnsi="Cambria"/>
          <w:b/>
          <w:sz w:val="24"/>
          <w:szCs w:val="24"/>
        </w:rPr>
        <w:t>Fig. 2</w:t>
      </w:r>
      <w:r w:rsidR="006575C5" w:rsidRPr="00CD0D15">
        <w:rPr>
          <w:rFonts w:ascii="Cambria" w:hAnsi="Cambria"/>
          <w:sz w:val="24"/>
          <w:szCs w:val="24"/>
        </w:rPr>
        <w:t>).</w:t>
      </w:r>
      <w:r w:rsidR="00D440B7">
        <w:rPr>
          <w:rFonts w:ascii="Cambria" w:hAnsi="Cambria"/>
          <w:sz w:val="24"/>
          <w:szCs w:val="24"/>
        </w:rPr>
        <w:t xml:space="preserve"> </w:t>
      </w:r>
      <w:r w:rsidR="005A318E">
        <w:rPr>
          <w:rFonts w:ascii="Cambria" w:hAnsi="Cambria"/>
          <w:sz w:val="24"/>
          <w:szCs w:val="24"/>
        </w:rPr>
        <w:t xml:space="preserve">The </w:t>
      </w:r>
      <w:r w:rsidR="00111D50">
        <w:rPr>
          <w:rFonts w:ascii="Cambria" w:hAnsi="Cambria"/>
          <w:sz w:val="24"/>
          <w:szCs w:val="24"/>
        </w:rPr>
        <w:t>long lifetime signal</w:t>
      </w:r>
      <w:r w:rsidR="00B50B89">
        <w:rPr>
          <w:rFonts w:ascii="Cambria" w:hAnsi="Cambria"/>
          <w:sz w:val="24"/>
          <w:szCs w:val="24"/>
        </w:rPr>
        <w:t xml:space="preserve"> </w:t>
      </w:r>
      <w:r w:rsidR="00111D50">
        <w:rPr>
          <w:rFonts w:ascii="Cambria" w:hAnsi="Cambria"/>
          <w:sz w:val="24"/>
          <w:szCs w:val="24"/>
        </w:rPr>
        <w:t xml:space="preserve">has only been identified in </w:t>
      </w:r>
      <w:r w:rsidR="00111D50">
        <w:rPr>
          <w:rFonts w:ascii="Cambria" w:hAnsi="Cambria"/>
          <w:i/>
          <w:iCs/>
          <w:sz w:val="24"/>
          <w:szCs w:val="24"/>
        </w:rPr>
        <w:t xml:space="preserve">P. aeruginosa </w:t>
      </w:r>
      <w:r w:rsidR="00111D50">
        <w:rPr>
          <w:rFonts w:ascii="Cambria" w:hAnsi="Cambria"/>
          <w:sz w:val="24"/>
          <w:szCs w:val="24"/>
        </w:rPr>
        <w:t>cultures and not in other microbial cultures (Fig. S</w:t>
      </w:r>
      <w:r w:rsidR="00C06F71">
        <w:rPr>
          <w:rFonts w:ascii="Cambria" w:hAnsi="Cambria"/>
          <w:sz w:val="24"/>
          <w:szCs w:val="24"/>
        </w:rPr>
        <w:t>4</w:t>
      </w:r>
      <w:r w:rsidR="00111D50">
        <w:rPr>
          <w:rFonts w:ascii="Cambria" w:hAnsi="Cambria"/>
          <w:sz w:val="24"/>
          <w:szCs w:val="24"/>
        </w:rPr>
        <w:t>)</w:t>
      </w:r>
      <w:r w:rsidR="0003599B">
        <w:rPr>
          <w:rFonts w:ascii="Cambria" w:hAnsi="Cambria"/>
          <w:sz w:val="24"/>
          <w:szCs w:val="24"/>
        </w:rPr>
        <w:t xml:space="preserve"> </w:t>
      </w:r>
      <w:r w:rsidR="0003599B">
        <w:rPr>
          <w:rFonts w:ascii="Cambria" w:hAnsi="Cambria"/>
          <w:sz w:val="24"/>
          <w:szCs w:val="24"/>
        </w:rPr>
        <w:fldChar w:fldCharType="begin"/>
      </w:r>
      <w:r w:rsidR="00A63467">
        <w:rPr>
          <w:rFonts w:ascii="Cambria" w:hAnsi="Cambria"/>
          <w:sz w:val="24"/>
          <w:szCs w:val="24"/>
        </w:rPr>
        <w:instrText xml:space="preserve"> ADDIN ZOTERO_ITEM CSL_CITATION {"citationID":"a2nhk2hae0i","properties":{"formattedCitation":"(27)","plainCitation":"(27)","noteIndex":0},"citationItems":[{"id":546,"uris":["http://zotero.org/users/6261839/items/6PQAQJXT"],"itemData":{"id":546,"type":"article-journal","abstract":"Bacterial populations exhibit a range of metabolic states influenced by their environment, intra- and interspecies interactions. The identification of bacterial metabolic states and transitions between them in their native environment promises to elucidate community behavior and stochastic processes, such as antibiotic resistance acquisition. In this work, we employ two-photon fluorescence lifetime imaging microscopy (FLIM) to create a metabolic fingerprint of individual bacteria and populations. FLIM of autofluorescent reduced nicotinamide adenine dinucleotide (phosphate), NAD(P)H, has been previously exploited for label-free metabolic imaging of mammalian cells. However, NAD(P)H FLIM has not been established as a metabolic proxy in bacteria. Applying the phasor approach, we create FLIM-phasor maps of Escherichia coli, Salmonella enterica serovar Typhimurium, Pseudomonas aeruginosa, Bacillus subtilis, and Staphylococcus epidermidis at the single cell and population levels. The bacterial phasor is sensitive to environmental conditions such as antibiotic exposure and growth phase, suggesting that observed shifts in the phasor are representative of metabolic changes within the cells. The FLIM-phasor approach represents a powerful, non-invasive imaging technique to study bacterial metabolism in situ and could provide unique insights into bacterial community behavior, pathology and antibiotic resistance with sub-cellular resolution.","container-title":"Scientific Reports","DOI":"10.1038/s41598-017-04032-w","ISSN":"2045-2322","issue":"1","language":"en","note":"number: 1\npublisher: Nature Publishing Group","page":"1-10","source":"www.nature.com","title":"Metabolic fingerprinting of bacteria by fluorescence lifetime imaging microscopy","volume":"7","author":[{"family":"Bhattacharjee","given":"Arunima"},{"family":"Datta","given":"Rupsa"},{"family":"Gratton","given":"Enrico"},{"family":"Hochbaum","given":"Allon I."}],"issued":{"date-parts":[["2017",6,16]]}}}],"schema":"https://github.com/citation-style-language/schema/raw/master/csl-citation.json"} </w:instrText>
      </w:r>
      <w:r w:rsidR="0003599B">
        <w:rPr>
          <w:rFonts w:ascii="Cambria" w:hAnsi="Cambria"/>
          <w:sz w:val="24"/>
          <w:szCs w:val="24"/>
        </w:rPr>
        <w:fldChar w:fldCharType="separate"/>
      </w:r>
      <w:r w:rsidR="00A63467">
        <w:rPr>
          <w:rFonts w:ascii="Cambria" w:hAnsi="Cambria" w:cs="Times New Roman"/>
          <w:sz w:val="24"/>
        </w:rPr>
        <w:t>(27)</w:t>
      </w:r>
      <w:r w:rsidR="0003599B">
        <w:rPr>
          <w:rFonts w:ascii="Cambria" w:hAnsi="Cambria"/>
          <w:sz w:val="24"/>
          <w:szCs w:val="24"/>
        </w:rPr>
        <w:fldChar w:fldCharType="end"/>
      </w:r>
      <w:r w:rsidR="0003599B">
        <w:rPr>
          <w:rFonts w:ascii="Cambria" w:hAnsi="Cambria"/>
          <w:sz w:val="24"/>
          <w:szCs w:val="24"/>
        </w:rPr>
        <w:t>.</w:t>
      </w:r>
      <w:r w:rsidR="00111D50">
        <w:rPr>
          <w:rFonts w:ascii="Cambria" w:hAnsi="Cambria"/>
          <w:sz w:val="24"/>
          <w:szCs w:val="24"/>
        </w:rPr>
        <w:t xml:space="preserve"> </w:t>
      </w:r>
    </w:p>
    <w:p w14:paraId="11F09BCA" w14:textId="77777777" w:rsidR="00DE1431" w:rsidRDefault="00DE1431" w:rsidP="00DE1431">
      <w:pPr>
        <w:spacing w:line="480" w:lineRule="auto"/>
        <w:ind w:firstLine="720"/>
        <w:rPr>
          <w:rFonts w:ascii="Cambria" w:hAnsi="Cambria"/>
          <w:sz w:val="24"/>
          <w:szCs w:val="24"/>
        </w:rPr>
      </w:pPr>
    </w:p>
    <w:p w14:paraId="0C185F02" w14:textId="6C32E753" w:rsidR="000914C0" w:rsidRDefault="009467E1" w:rsidP="002C14DB">
      <w:pPr>
        <w:spacing w:line="480" w:lineRule="auto"/>
        <w:ind w:firstLine="720"/>
        <w:rPr>
          <w:rFonts w:ascii="Cambria" w:hAnsi="Cambria"/>
          <w:sz w:val="24"/>
          <w:szCs w:val="24"/>
        </w:rPr>
      </w:pPr>
      <w:r>
        <w:rPr>
          <w:rFonts w:ascii="Cambria" w:hAnsi="Cambria"/>
          <w:sz w:val="24"/>
          <w:szCs w:val="24"/>
        </w:rPr>
        <w:t>T</w:t>
      </w:r>
      <w:r w:rsidR="000769FD">
        <w:rPr>
          <w:rFonts w:ascii="Cambria" w:hAnsi="Cambria"/>
          <w:sz w:val="24"/>
          <w:szCs w:val="24"/>
        </w:rPr>
        <w:t xml:space="preserve">he </w:t>
      </w:r>
      <w:r w:rsidR="00670710">
        <w:rPr>
          <w:rFonts w:ascii="Cambria" w:hAnsi="Cambria"/>
          <w:sz w:val="24"/>
          <w:szCs w:val="24"/>
        </w:rPr>
        <w:t xml:space="preserve">fluorescence </w:t>
      </w:r>
      <w:r w:rsidR="000769FD">
        <w:rPr>
          <w:rFonts w:ascii="Cambria" w:hAnsi="Cambria"/>
          <w:sz w:val="24"/>
          <w:szCs w:val="24"/>
        </w:rPr>
        <w:t xml:space="preserve">lifetime of </w:t>
      </w:r>
      <w:r w:rsidR="00670710">
        <w:rPr>
          <w:rFonts w:ascii="Cambria" w:hAnsi="Cambria"/>
          <w:sz w:val="24"/>
          <w:szCs w:val="24"/>
        </w:rPr>
        <w:t xml:space="preserve">reduced </w:t>
      </w:r>
      <w:r w:rsidR="000769FD">
        <w:rPr>
          <w:rFonts w:ascii="Cambria" w:hAnsi="Cambria"/>
          <w:sz w:val="24"/>
          <w:szCs w:val="24"/>
        </w:rPr>
        <w:t>pyocyanin shift</w:t>
      </w:r>
      <w:r w:rsidR="00A85377">
        <w:rPr>
          <w:rFonts w:ascii="Cambria" w:hAnsi="Cambria"/>
          <w:sz w:val="24"/>
          <w:szCs w:val="24"/>
        </w:rPr>
        <w:t>ed</w:t>
      </w:r>
      <w:r w:rsidR="000769FD">
        <w:rPr>
          <w:rFonts w:ascii="Cambria" w:hAnsi="Cambria"/>
          <w:sz w:val="24"/>
          <w:szCs w:val="24"/>
        </w:rPr>
        <w:t xml:space="preserve"> </w:t>
      </w:r>
      <w:r w:rsidR="00670710">
        <w:rPr>
          <w:rFonts w:ascii="Cambria" w:hAnsi="Cambria"/>
          <w:sz w:val="24"/>
          <w:szCs w:val="24"/>
        </w:rPr>
        <w:t xml:space="preserve">depending on local conditions. Specifically, pyocyanin’s </w:t>
      </w:r>
      <w:r w:rsidR="00B50B89">
        <w:rPr>
          <w:rFonts w:ascii="Cambria" w:hAnsi="Cambria"/>
          <w:sz w:val="24"/>
          <w:szCs w:val="24"/>
        </w:rPr>
        <w:t xml:space="preserve">phasor </w:t>
      </w:r>
      <w:r w:rsidR="00163272">
        <w:rPr>
          <w:rFonts w:ascii="Cambria" w:hAnsi="Cambria"/>
          <w:sz w:val="24"/>
          <w:szCs w:val="24"/>
        </w:rPr>
        <w:t>position</w:t>
      </w:r>
      <w:r w:rsidR="00B51C82">
        <w:rPr>
          <w:rFonts w:ascii="Cambria" w:hAnsi="Cambria"/>
          <w:sz w:val="24"/>
          <w:szCs w:val="24"/>
        </w:rPr>
        <w:t xml:space="preserve"> </w:t>
      </w:r>
      <w:r w:rsidR="00B50B89">
        <w:rPr>
          <w:rFonts w:ascii="Cambria" w:hAnsi="Cambria"/>
          <w:sz w:val="24"/>
          <w:szCs w:val="24"/>
        </w:rPr>
        <w:t xml:space="preserve">shifted left </w:t>
      </w:r>
      <w:r w:rsidR="00B51C82">
        <w:rPr>
          <w:rFonts w:ascii="Cambria" w:hAnsi="Cambria"/>
          <w:sz w:val="24"/>
          <w:szCs w:val="24"/>
        </w:rPr>
        <w:t xml:space="preserve">with increasing concentrations of </w:t>
      </w:r>
      <w:r w:rsidR="00FA1EFA" w:rsidRPr="00D02268">
        <w:rPr>
          <w:rFonts w:ascii="Cambria" w:hAnsi="Cambria"/>
          <w:sz w:val="24"/>
          <w:szCs w:val="24"/>
        </w:rPr>
        <w:t>TCEP</w:t>
      </w:r>
      <w:r w:rsidR="00A85377" w:rsidRPr="00D02268">
        <w:rPr>
          <w:rFonts w:ascii="Cambria" w:hAnsi="Cambria"/>
          <w:sz w:val="24"/>
          <w:szCs w:val="24"/>
        </w:rPr>
        <w:t xml:space="preserve"> (</w:t>
      </w:r>
      <w:r w:rsidR="00A85377" w:rsidRPr="00EC153A">
        <w:rPr>
          <w:rFonts w:ascii="Cambria" w:hAnsi="Cambria"/>
          <w:b/>
          <w:bCs/>
          <w:sz w:val="24"/>
          <w:szCs w:val="24"/>
        </w:rPr>
        <w:t>Fig. S</w:t>
      </w:r>
      <w:r w:rsidR="00C06F71" w:rsidRPr="00EC153A">
        <w:rPr>
          <w:rFonts w:ascii="Cambria" w:hAnsi="Cambria"/>
          <w:b/>
          <w:bCs/>
          <w:sz w:val="24"/>
          <w:szCs w:val="24"/>
        </w:rPr>
        <w:t>2A</w:t>
      </w:r>
      <w:r w:rsidR="00A85377" w:rsidRPr="00D02268">
        <w:rPr>
          <w:rFonts w:ascii="Cambria" w:hAnsi="Cambria"/>
          <w:sz w:val="24"/>
          <w:szCs w:val="24"/>
        </w:rPr>
        <w:t>)</w:t>
      </w:r>
      <w:r w:rsidR="00B51C82" w:rsidRPr="00D02268">
        <w:rPr>
          <w:rFonts w:ascii="Cambria" w:hAnsi="Cambria"/>
          <w:sz w:val="24"/>
          <w:szCs w:val="24"/>
        </w:rPr>
        <w:t>.</w:t>
      </w:r>
      <w:r w:rsidR="00B51C82">
        <w:rPr>
          <w:rFonts w:ascii="Cambria" w:hAnsi="Cambria"/>
          <w:sz w:val="24"/>
          <w:szCs w:val="24"/>
        </w:rPr>
        <w:t xml:space="preserve"> </w:t>
      </w:r>
      <w:r w:rsidR="00514555">
        <w:rPr>
          <w:rFonts w:ascii="Cambria" w:hAnsi="Cambria"/>
          <w:sz w:val="24"/>
          <w:szCs w:val="24"/>
        </w:rPr>
        <w:t xml:space="preserve">The </w:t>
      </w:r>
      <w:r w:rsidR="00FA1EFA">
        <w:rPr>
          <w:rFonts w:ascii="Cambria" w:hAnsi="Cambria"/>
          <w:sz w:val="24"/>
          <w:szCs w:val="24"/>
        </w:rPr>
        <w:t xml:space="preserve">FLIM </w:t>
      </w:r>
      <w:r w:rsidR="00514555">
        <w:rPr>
          <w:rFonts w:ascii="Cambria" w:hAnsi="Cambria"/>
          <w:sz w:val="24"/>
          <w:szCs w:val="24"/>
        </w:rPr>
        <w:t xml:space="preserve">phasor </w:t>
      </w:r>
      <w:r w:rsidR="00514555">
        <w:rPr>
          <w:rFonts w:ascii="Cambria" w:hAnsi="Cambria"/>
          <w:sz w:val="24"/>
          <w:szCs w:val="24"/>
        </w:rPr>
        <w:t xml:space="preserve">position of pyocyanin </w:t>
      </w:r>
      <w:r w:rsidR="00FA1EFA">
        <w:rPr>
          <w:rFonts w:ascii="Cambria" w:hAnsi="Cambria"/>
          <w:sz w:val="24"/>
          <w:szCs w:val="24"/>
        </w:rPr>
        <w:t>was nearly on the universal circle</w:t>
      </w:r>
      <w:r w:rsidR="00152AED">
        <w:rPr>
          <w:rFonts w:ascii="Cambria" w:hAnsi="Cambria"/>
          <w:sz w:val="24"/>
          <w:szCs w:val="24"/>
        </w:rPr>
        <w:t xml:space="preserve"> </w:t>
      </w:r>
      <w:r w:rsidR="00DE1431">
        <w:rPr>
          <w:rFonts w:ascii="Cambria" w:hAnsi="Cambria"/>
          <w:sz w:val="24"/>
          <w:szCs w:val="24"/>
        </w:rPr>
        <w:t xml:space="preserve">when pyocyanin was mixed with a </w:t>
      </w:r>
      <w:r w:rsidR="00FA1EFA">
        <w:rPr>
          <w:rFonts w:ascii="Cambria" w:hAnsi="Cambria"/>
          <w:sz w:val="24"/>
          <w:szCs w:val="24"/>
        </w:rPr>
        <w:t>1:1 ratio of TCE</w:t>
      </w:r>
      <w:r w:rsidR="0027207C">
        <w:rPr>
          <w:rFonts w:ascii="Cambria" w:hAnsi="Cambria"/>
          <w:sz w:val="24"/>
          <w:szCs w:val="24"/>
        </w:rPr>
        <w:t>P (Fig. 2, S</w:t>
      </w:r>
      <w:r w:rsidR="00C06F71">
        <w:rPr>
          <w:rFonts w:ascii="Cambria" w:hAnsi="Cambria"/>
          <w:sz w:val="24"/>
          <w:szCs w:val="24"/>
        </w:rPr>
        <w:t>2B</w:t>
      </w:r>
      <w:r w:rsidR="0027207C">
        <w:rPr>
          <w:rFonts w:ascii="Cambria" w:hAnsi="Cambria"/>
          <w:sz w:val="24"/>
          <w:szCs w:val="24"/>
        </w:rPr>
        <w:t>)</w:t>
      </w:r>
      <w:r w:rsidR="00152AED">
        <w:rPr>
          <w:rFonts w:ascii="Cambria" w:hAnsi="Cambria"/>
          <w:sz w:val="24"/>
          <w:szCs w:val="24"/>
        </w:rPr>
        <w:t xml:space="preserve">. </w:t>
      </w:r>
      <w:r w:rsidR="00DE1431" w:rsidRPr="00DB3AC6">
        <w:rPr>
          <w:rFonts w:ascii="Cambria" w:hAnsi="Cambria"/>
          <w:sz w:val="24"/>
          <w:szCs w:val="24"/>
        </w:rPr>
        <w:t xml:space="preserve">Taken </w:t>
      </w:r>
      <w:r w:rsidR="00DE1431" w:rsidRPr="00DB3AC6">
        <w:rPr>
          <w:rFonts w:ascii="Cambria" w:hAnsi="Cambria"/>
          <w:sz w:val="24"/>
          <w:szCs w:val="24"/>
        </w:rPr>
        <w:t>together, t</w:t>
      </w:r>
      <w:r w:rsidR="00FA1EFA" w:rsidRPr="00DB3AC6">
        <w:rPr>
          <w:rFonts w:ascii="Cambria" w:hAnsi="Cambria"/>
          <w:sz w:val="24"/>
          <w:szCs w:val="24"/>
        </w:rPr>
        <w:t>he spectral and phasor data suggest th</w:t>
      </w:r>
      <w:r w:rsidR="00DE1431" w:rsidRPr="00DB3AC6">
        <w:rPr>
          <w:rFonts w:ascii="Cambria" w:hAnsi="Cambria"/>
          <w:sz w:val="24"/>
          <w:szCs w:val="24"/>
        </w:rPr>
        <w:t>at chemically</w:t>
      </w:r>
      <w:r w:rsidR="0027207C" w:rsidRPr="00DB3AC6">
        <w:rPr>
          <w:rFonts w:ascii="Cambria" w:hAnsi="Cambria"/>
          <w:sz w:val="24"/>
          <w:szCs w:val="24"/>
        </w:rPr>
        <w:t xml:space="preserve"> </w:t>
      </w:r>
      <w:r w:rsidR="00DE1431" w:rsidRPr="00DB3AC6">
        <w:rPr>
          <w:rFonts w:ascii="Cambria" w:hAnsi="Cambria"/>
          <w:sz w:val="24"/>
          <w:szCs w:val="24"/>
        </w:rPr>
        <w:t>and electrochemically</w:t>
      </w:r>
      <w:ins w:id="12" w:author="Heather Maughan" w:date="2022-03-17T06:45:00Z">
        <w:r w:rsidR="00134291" w:rsidRPr="00DB3AC6">
          <w:rPr>
            <w:rFonts w:ascii="Cambria" w:hAnsi="Cambria"/>
            <w:sz w:val="24"/>
            <w:szCs w:val="24"/>
          </w:rPr>
          <w:t xml:space="preserve"> </w:t>
        </w:r>
      </w:ins>
      <w:r w:rsidR="00DE1431" w:rsidRPr="00DB3AC6">
        <w:rPr>
          <w:rFonts w:ascii="Cambria" w:hAnsi="Cambria"/>
          <w:sz w:val="24"/>
          <w:szCs w:val="24"/>
        </w:rPr>
        <w:t xml:space="preserve">reduced pyocyanin solutions contain multiple </w:t>
      </w:r>
      <w:r w:rsidR="00DB3AC6" w:rsidRPr="00DB3AC6">
        <w:rPr>
          <w:rFonts w:ascii="Cambria" w:hAnsi="Cambria"/>
          <w:sz w:val="24"/>
          <w:szCs w:val="24"/>
        </w:rPr>
        <w:t>subspecies</w:t>
      </w:r>
      <w:r w:rsidR="00163272" w:rsidRPr="00DB3AC6">
        <w:rPr>
          <w:rFonts w:ascii="Cambria" w:hAnsi="Cambria"/>
          <w:sz w:val="24"/>
          <w:szCs w:val="24"/>
        </w:rPr>
        <w:t>. However,</w:t>
      </w:r>
      <w:r w:rsidR="005A318E" w:rsidRPr="00DB3AC6">
        <w:rPr>
          <w:rFonts w:ascii="Cambria" w:hAnsi="Cambria"/>
          <w:sz w:val="24"/>
          <w:szCs w:val="24"/>
        </w:rPr>
        <w:t xml:space="preserve"> </w:t>
      </w:r>
      <w:r w:rsidR="00163272" w:rsidRPr="00DB3AC6">
        <w:rPr>
          <w:rFonts w:ascii="Cambria" w:hAnsi="Cambria"/>
          <w:sz w:val="24"/>
          <w:szCs w:val="24"/>
        </w:rPr>
        <w:t>t</w:t>
      </w:r>
      <w:r w:rsidR="005A318E" w:rsidRPr="00DB3AC6">
        <w:rPr>
          <w:rFonts w:ascii="Cambria" w:hAnsi="Cambria"/>
          <w:sz w:val="24"/>
          <w:szCs w:val="24"/>
        </w:rPr>
        <w:t xml:space="preserve">he </w:t>
      </w:r>
      <w:r w:rsidR="00FA1EFA" w:rsidRPr="00DB3AC6">
        <w:rPr>
          <w:rFonts w:ascii="Cambria" w:hAnsi="Cambria"/>
          <w:sz w:val="24"/>
          <w:szCs w:val="24"/>
        </w:rPr>
        <w:t>FLIM</w:t>
      </w:r>
      <w:r w:rsidR="005A318E" w:rsidRPr="00DB3AC6">
        <w:rPr>
          <w:rFonts w:ascii="Cambria" w:hAnsi="Cambria"/>
          <w:sz w:val="24"/>
          <w:szCs w:val="24"/>
        </w:rPr>
        <w:t xml:space="preserve"> acquisition</w:t>
      </w:r>
      <w:r w:rsidR="00FA1EFA" w:rsidRPr="00DB3AC6">
        <w:rPr>
          <w:rFonts w:ascii="Cambria" w:hAnsi="Cambria"/>
          <w:sz w:val="24"/>
          <w:szCs w:val="24"/>
        </w:rPr>
        <w:t xml:space="preserve"> settings </w:t>
      </w:r>
      <w:r w:rsidR="005A318E" w:rsidRPr="00DB3AC6">
        <w:rPr>
          <w:rFonts w:ascii="Cambria" w:hAnsi="Cambria"/>
          <w:sz w:val="24"/>
          <w:szCs w:val="24"/>
        </w:rPr>
        <w:t>used here</w:t>
      </w:r>
      <w:r w:rsidR="00163272" w:rsidRPr="00DB3AC6">
        <w:rPr>
          <w:rFonts w:ascii="Cambria" w:hAnsi="Cambria"/>
          <w:sz w:val="24"/>
          <w:szCs w:val="24"/>
        </w:rPr>
        <w:t xml:space="preserve"> </w:t>
      </w:r>
      <w:r w:rsidR="00FA1EFA" w:rsidRPr="00DB3AC6">
        <w:rPr>
          <w:rFonts w:ascii="Cambria" w:hAnsi="Cambria"/>
          <w:sz w:val="24"/>
          <w:szCs w:val="24"/>
        </w:rPr>
        <w:t xml:space="preserve">(400-500 nm emission filter) </w:t>
      </w:r>
      <w:r w:rsidR="00DE1431" w:rsidRPr="00DB3AC6">
        <w:rPr>
          <w:rFonts w:ascii="Cambria" w:hAnsi="Cambria"/>
          <w:sz w:val="24"/>
          <w:szCs w:val="24"/>
        </w:rPr>
        <w:t xml:space="preserve">capture </w:t>
      </w:r>
      <w:r w:rsidR="005A318E" w:rsidRPr="00DB3AC6">
        <w:rPr>
          <w:rFonts w:ascii="Cambria" w:hAnsi="Cambria"/>
          <w:sz w:val="24"/>
          <w:szCs w:val="24"/>
        </w:rPr>
        <w:t>mainly the reduced form</w:t>
      </w:r>
      <w:r w:rsidR="00DE1431" w:rsidRPr="00DB3AC6">
        <w:rPr>
          <w:rFonts w:ascii="Cambria" w:hAnsi="Cambria"/>
          <w:sz w:val="24"/>
          <w:szCs w:val="24"/>
        </w:rPr>
        <w:t>.</w:t>
      </w:r>
      <w:r w:rsidR="00DE1431">
        <w:rPr>
          <w:rFonts w:ascii="Cambria" w:hAnsi="Cambria"/>
          <w:sz w:val="24"/>
          <w:szCs w:val="24"/>
        </w:rPr>
        <w:t xml:space="preserve"> </w:t>
      </w:r>
    </w:p>
    <w:p w14:paraId="340F9893" w14:textId="77777777" w:rsidR="00111D50" w:rsidRPr="00CD0D15" w:rsidRDefault="00111D50" w:rsidP="00F27C25">
      <w:pPr>
        <w:spacing w:line="480" w:lineRule="auto"/>
        <w:rPr>
          <w:rFonts w:ascii="Cambria" w:hAnsi="Cambria"/>
          <w:sz w:val="24"/>
          <w:szCs w:val="24"/>
        </w:rPr>
      </w:pPr>
    </w:p>
    <w:p w14:paraId="3108C73C" w14:textId="169AFBF0" w:rsidR="00163272" w:rsidRDefault="0030615F" w:rsidP="006B3AF0">
      <w:pPr>
        <w:spacing w:line="480" w:lineRule="auto"/>
        <w:rPr>
          <w:rFonts w:ascii="Cambria" w:hAnsi="Cambria"/>
          <w:sz w:val="24"/>
          <w:szCs w:val="24"/>
        </w:rPr>
      </w:pPr>
      <w:r>
        <w:rPr>
          <w:rFonts w:ascii="Cambria" w:hAnsi="Cambria"/>
          <w:b/>
          <w:bCs/>
          <w:sz w:val="24"/>
          <w:szCs w:val="24"/>
        </w:rPr>
        <w:t xml:space="preserve">Longer fluorescence lifetimes at the surface of </w:t>
      </w:r>
      <w:r>
        <w:rPr>
          <w:rFonts w:ascii="Cambria" w:hAnsi="Cambria"/>
          <w:b/>
          <w:bCs/>
          <w:i/>
          <w:iCs/>
          <w:sz w:val="24"/>
          <w:szCs w:val="24"/>
        </w:rPr>
        <w:t>P. aer</w:t>
      </w:r>
      <w:r w:rsidR="00E7638E">
        <w:rPr>
          <w:rFonts w:ascii="Cambria" w:hAnsi="Cambria"/>
          <w:b/>
          <w:bCs/>
          <w:i/>
          <w:iCs/>
          <w:sz w:val="24"/>
          <w:szCs w:val="24"/>
        </w:rPr>
        <w:t>u</w:t>
      </w:r>
      <w:r>
        <w:rPr>
          <w:rFonts w:ascii="Cambria" w:hAnsi="Cambria"/>
          <w:b/>
          <w:bCs/>
          <w:i/>
          <w:iCs/>
          <w:sz w:val="24"/>
          <w:szCs w:val="24"/>
        </w:rPr>
        <w:t>g</w:t>
      </w:r>
      <w:r w:rsidR="00E7638E">
        <w:rPr>
          <w:rFonts w:ascii="Cambria" w:hAnsi="Cambria"/>
          <w:b/>
          <w:bCs/>
          <w:i/>
          <w:iCs/>
          <w:sz w:val="24"/>
          <w:szCs w:val="24"/>
        </w:rPr>
        <w:t>i</w:t>
      </w:r>
      <w:r>
        <w:rPr>
          <w:rFonts w:ascii="Cambria" w:hAnsi="Cambria"/>
          <w:b/>
          <w:bCs/>
          <w:i/>
          <w:iCs/>
          <w:sz w:val="24"/>
          <w:szCs w:val="24"/>
        </w:rPr>
        <w:t>n</w:t>
      </w:r>
      <w:r w:rsidR="00E7638E">
        <w:rPr>
          <w:rFonts w:ascii="Cambria" w:hAnsi="Cambria"/>
          <w:b/>
          <w:bCs/>
          <w:i/>
          <w:iCs/>
          <w:sz w:val="24"/>
          <w:szCs w:val="24"/>
        </w:rPr>
        <w:t>o</w:t>
      </w:r>
      <w:r>
        <w:rPr>
          <w:rFonts w:ascii="Cambria" w:hAnsi="Cambria"/>
          <w:b/>
          <w:bCs/>
          <w:i/>
          <w:iCs/>
          <w:sz w:val="24"/>
          <w:szCs w:val="24"/>
        </w:rPr>
        <w:t xml:space="preserve">sa </w:t>
      </w:r>
      <w:r>
        <w:rPr>
          <w:rFonts w:ascii="Cambria" w:hAnsi="Cambria"/>
          <w:b/>
          <w:bCs/>
          <w:sz w:val="24"/>
          <w:szCs w:val="24"/>
        </w:rPr>
        <w:t>biofilms</w:t>
      </w:r>
      <w:r w:rsidR="00F27C25" w:rsidRPr="00CD0D15">
        <w:rPr>
          <w:rFonts w:ascii="Cambria" w:hAnsi="Cambria"/>
          <w:sz w:val="24"/>
          <w:szCs w:val="24"/>
        </w:rPr>
        <w:tab/>
      </w:r>
    </w:p>
    <w:p w14:paraId="6087BD01" w14:textId="2CA50B1B" w:rsidR="007D4ED9" w:rsidRPr="009A763D" w:rsidRDefault="00F27C25" w:rsidP="00163272">
      <w:pPr>
        <w:spacing w:line="480" w:lineRule="auto"/>
        <w:rPr>
          <w:rFonts w:ascii="Cambria" w:hAnsi="Cambria"/>
          <w:sz w:val="24"/>
          <w:szCs w:val="24"/>
        </w:rPr>
      </w:pPr>
      <w:r w:rsidRPr="00CD0D15">
        <w:rPr>
          <w:rFonts w:ascii="Cambria" w:hAnsi="Cambria"/>
          <w:sz w:val="24"/>
          <w:szCs w:val="24"/>
        </w:rPr>
        <w:t xml:space="preserve">The fluorescence intensity and lifetime were acquired throughout different depths of </w:t>
      </w:r>
      <w:r w:rsidR="00D63B6D">
        <w:rPr>
          <w:rFonts w:ascii="Cambria" w:hAnsi="Cambria"/>
          <w:sz w:val="24"/>
          <w:szCs w:val="24"/>
        </w:rPr>
        <w:t>three</w:t>
      </w:r>
      <w:r w:rsidRPr="00CD0D15">
        <w:rPr>
          <w:rFonts w:ascii="Cambria" w:hAnsi="Cambria"/>
          <w:sz w:val="24"/>
          <w:szCs w:val="24"/>
        </w:rPr>
        <w:t xml:space="preserve">-day old </w:t>
      </w:r>
      <w:r w:rsidRPr="00201A3D">
        <w:rPr>
          <w:rFonts w:ascii="Cambria" w:hAnsi="Cambria"/>
          <w:i/>
          <w:sz w:val="24"/>
          <w:szCs w:val="24"/>
        </w:rPr>
        <w:t>P. aeruginosa</w:t>
      </w:r>
      <w:r w:rsidRPr="00CD0D15">
        <w:rPr>
          <w:rFonts w:ascii="Cambria" w:hAnsi="Cambria"/>
          <w:sz w:val="24"/>
          <w:szCs w:val="24"/>
        </w:rPr>
        <w:t xml:space="preserve"> biofilms grown in artificial sputum medium</w:t>
      </w:r>
      <w:r w:rsidR="00D63B6D">
        <w:rPr>
          <w:rFonts w:ascii="Cambria" w:hAnsi="Cambria"/>
          <w:sz w:val="24"/>
          <w:szCs w:val="24"/>
        </w:rPr>
        <w:t xml:space="preserve"> (ASM) or M9 succinate agar</w:t>
      </w:r>
      <w:r w:rsidRPr="00CD0D15">
        <w:rPr>
          <w:rFonts w:ascii="Cambria" w:hAnsi="Cambria"/>
          <w:sz w:val="24"/>
          <w:szCs w:val="24"/>
        </w:rPr>
        <w:t xml:space="preserve"> using </w:t>
      </w:r>
      <w:r w:rsidR="00C37742">
        <w:rPr>
          <w:rFonts w:ascii="Cambria" w:hAnsi="Cambria"/>
          <w:sz w:val="24"/>
          <w:szCs w:val="24"/>
        </w:rPr>
        <w:t>a custom-</w:t>
      </w:r>
      <w:r w:rsidR="00C37742" w:rsidRPr="00CD0D15">
        <w:rPr>
          <w:rFonts w:ascii="Cambria" w:hAnsi="Cambria"/>
          <w:sz w:val="24"/>
          <w:szCs w:val="24"/>
        </w:rPr>
        <w:t xml:space="preserve">made microscope at the Laboratory for Fluorescence Dynamics, the DIVER </w:t>
      </w:r>
      <w:commentRangeStart w:id="13"/>
      <w:r w:rsidR="00C37742" w:rsidRPr="00CD0D15">
        <w:rPr>
          <w:rFonts w:ascii="Cambria" w:hAnsi="Cambria"/>
          <w:sz w:val="24"/>
          <w:szCs w:val="24"/>
        </w:rPr>
        <w:t xml:space="preserve">(Deep Imaging Via Enhanced Recovery) </w:t>
      </w:r>
      <w:commentRangeEnd w:id="13"/>
      <w:r w:rsidR="00C37742">
        <w:rPr>
          <w:rStyle w:val="CommentReference"/>
          <w:rFonts w:ascii="Times New Roman" w:eastAsia="Times New Roman" w:hAnsi="Times New Roman" w:cs="Times New Roman"/>
        </w:rPr>
        <w:commentReference w:id="13"/>
      </w:r>
      <w:r w:rsidR="00C37742" w:rsidRPr="00CD0D15">
        <w:rPr>
          <w:rFonts w:ascii="Cambria" w:hAnsi="Cambria"/>
          <w:sz w:val="24"/>
          <w:szCs w:val="24"/>
        </w:rPr>
        <w:fldChar w:fldCharType="begin"/>
      </w:r>
      <w:r w:rsidR="00A63467">
        <w:rPr>
          <w:rFonts w:ascii="Cambria" w:hAnsi="Cambria"/>
          <w:sz w:val="24"/>
          <w:szCs w:val="24"/>
        </w:rPr>
        <w:instrText xml:space="preserve"> ADDIN ZOTERO_ITEM CSL_CITATION {"citationID":"jlZXDqDQ","properties":{"formattedCitation":"(18, 19, 28)","plainCitation":"(18, 19, 28)","noteIndex":0},"citationItems":[{"id":41,"uris":["http://zotero.org/users/6261839/items/T8KUQSTH"],"itemData":{"id":41,"type":"article-journal","abstract":"The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00C37742" w:rsidRPr="00CD0D15">
        <w:rPr>
          <w:rFonts w:ascii="Cambria" w:hAnsi="Cambria"/>
          <w:sz w:val="24"/>
          <w:szCs w:val="24"/>
        </w:rPr>
        <w:fldChar w:fldCharType="separate"/>
      </w:r>
      <w:r w:rsidR="00A63467">
        <w:rPr>
          <w:rFonts w:ascii="Cambria" w:eastAsia="Times New Roman" w:hAnsi="Cambria" w:cs="Times New Roman"/>
          <w:sz w:val="24"/>
          <w:szCs w:val="24"/>
        </w:rPr>
        <w:t>(18, 19, 28)</w:t>
      </w:r>
      <w:r w:rsidR="00C37742" w:rsidRPr="00CD0D15">
        <w:rPr>
          <w:rFonts w:ascii="Cambria" w:hAnsi="Cambria"/>
          <w:sz w:val="24"/>
          <w:szCs w:val="24"/>
        </w:rPr>
        <w:fldChar w:fldCharType="end"/>
      </w:r>
      <w:r w:rsidR="00C37742" w:rsidRPr="00CD0D15">
        <w:rPr>
          <w:rFonts w:ascii="Cambria" w:hAnsi="Cambria"/>
          <w:sz w:val="24"/>
          <w:szCs w:val="24"/>
        </w:rPr>
        <w:t xml:space="preserve">. </w:t>
      </w:r>
      <w:r w:rsidRPr="00CD0D15">
        <w:rPr>
          <w:rFonts w:ascii="Cambria" w:hAnsi="Cambria"/>
          <w:sz w:val="24"/>
          <w:szCs w:val="24"/>
        </w:rPr>
        <w:t xml:space="preserve"> </w:t>
      </w:r>
      <w:r w:rsidR="00E83C9D">
        <w:rPr>
          <w:rFonts w:ascii="Cambria" w:hAnsi="Cambria"/>
          <w:sz w:val="24"/>
          <w:szCs w:val="24"/>
        </w:rPr>
        <w:t xml:space="preserve">Two strains of </w:t>
      </w:r>
      <w:r w:rsidR="00E83C9D">
        <w:rPr>
          <w:rFonts w:ascii="Cambria" w:hAnsi="Cambria"/>
          <w:i/>
          <w:iCs/>
          <w:sz w:val="24"/>
          <w:szCs w:val="24"/>
        </w:rPr>
        <w:t>P. aer</w:t>
      </w:r>
      <w:r w:rsidR="00E7638E">
        <w:rPr>
          <w:rFonts w:ascii="Cambria" w:hAnsi="Cambria"/>
          <w:i/>
          <w:iCs/>
          <w:sz w:val="24"/>
          <w:szCs w:val="24"/>
        </w:rPr>
        <w:t>u</w:t>
      </w:r>
      <w:r w:rsidR="00E83C9D">
        <w:rPr>
          <w:rFonts w:ascii="Cambria" w:hAnsi="Cambria"/>
          <w:i/>
          <w:iCs/>
          <w:sz w:val="24"/>
          <w:szCs w:val="24"/>
        </w:rPr>
        <w:t>g</w:t>
      </w:r>
      <w:r w:rsidR="00E7638E">
        <w:rPr>
          <w:rFonts w:ascii="Cambria" w:hAnsi="Cambria"/>
          <w:i/>
          <w:iCs/>
          <w:sz w:val="24"/>
          <w:szCs w:val="24"/>
        </w:rPr>
        <w:t>i</w:t>
      </w:r>
      <w:r w:rsidR="00E83C9D">
        <w:rPr>
          <w:rFonts w:ascii="Cambria" w:hAnsi="Cambria"/>
          <w:i/>
          <w:iCs/>
          <w:sz w:val="24"/>
          <w:szCs w:val="24"/>
        </w:rPr>
        <w:t xml:space="preserve">nosa </w:t>
      </w:r>
      <w:r w:rsidR="00E83C9D">
        <w:rPr>
          <w:rFonts w:ascii="Cambria" w:hAnsi="Cambria"/>
          <w:sz w:val="24"/>
          <w:szCs w:val="24"/>
        </w:rPr>
        <w:t>PA14</w:t>
      </w:r>
      <w:r w:rsidR="00E83C9D">
        <w:rPr>
          <w:rFonts w:ascii="Cambria" w:hAnsi="Cambria"/>
          <w:i/>
          <w:iCs/>
          <w:sz w:val="24"/>
          <w:szCs w:val="24"/>
        </w:rPr>
        <w:t xml:space="preserve"> </w:t>
      </w:r>
      <w:r w:rsidR="00E83C9D">
        <w:rPr>
          <w:rFonts w:ascii="Cambria" w:hAnsi="Cambria"/>
          <w:sz w:val="24"/>
          <w:szCs w:val="24"/>
        </w:rPr>
        <w:t xml:space="preserve">were cultured: wildtype (WT) and a phenazine double mutant </w:t>
      </w:r>
      <w:r w:rsidR="00C06F71">
        <w:rPr>
          <w:rFonts w:ascii="Cambria" w:hAnsi="Cambria"/>
          <w:i/>
          <w:iCs/>
          <w:sz w:val="24"/>
          <w:szCs w:val="24"/>
        </w:rPr>
        <w:t xml:space="preserve">P. aeruginosa </w:t>
      </w:r>
      <w:r w:rsidR="00C06F71">
        <w:rPr>
          <w:rFonts w:ascii="Cambria" w:hAnsi="Cambria"/>
          <w:sz w:val="24"/>
          <w:szCs w:val="24"/>
        </w:rPr>
        <w:t xml:space="preserve">PA14 </w:t>
      </w:r>
      <w:r w:rsidR="00E83C9D" w:rsidRPr="009A763D">
        <w:rPr>
          <w:rFonts w:ascii="Cambria" w:hAnsi="Cambria"/>
          <w:i/>
          <w:iCs/>
          <w:sz w:val="24"/>
          <w:szCs w:val="24"/>
        </w:rPr>
        <w:t>∆phz</w:t>
      </w:r>
      <w:r w:rsidR="00C06F71" w:rsidRPr="00C06F71">
        <w:rPr>
          <w:rFonts w:ascii="Cambria" w:hAnsi="Cambria"/>
          <w:i/>
          <w:iCs/>
          <w:sz w:val="24"/>
          <w:szCs w:val="24"/>
        </w:rPr>
        <w:t>A1-G1</w:t>
      </w:r>
      <w:r w:rsidR="00C06F71">
        <w:rPr>
          <w:rFonts w:ascii="Cambria" w:hAnsi="Cambria"/>
          <w:sz w:val="24"/>
          <w:szCs w:val="24"/>
        </w:rPr>
        <w:t>/</w:t>
      </w:r>
      <w:r w:rsidR="00C06F71" w:rsidRPr="00C06F71">
        <w:rPr>
          <w:rFonts w:ascii="Cambria" w:hAnsi="Cambria"/>
          <w:i/>
          <w:iCs/>
          <w:sz w:val="24"/>
          <w:szCs w:val="24"/>
        </w:rPr>
        <w:t xml:space="preserve"> </w:t>
      </w:r>
      <w:r w:rsidR="00C06F71" w:rsidRPr="00D907B4">
        <w:rPr>
          <w:rFonts w:ascii="Cambria" w:hAnsi="Cambria"/>
          <w:i/>
          <w:iCs/>
          <w:sz w:val="24"/>
          <w:szCs w:val="24"/>
        </w:rPr>
        <w:t>∆phz</w:t>
      </w:r>
      <w:r w:rsidR="00C06F71" w:rsidRPr="00C06F71">
        <w:rPr>
          <w:rFonts w:ascii="Cambria" w:hAnsi="Cambria"/>
          <w:i/>
          <w:iCs/>
          <w:sz w:val="24"/>
          <w:szCs w:val="24"/>
        </w:rPr>
        <w:t>A</w:t>
      </w:r>
      <w:r w:rsidR="00C06F71">
        <w:rPr>
          <w:rFonts w:ascii="Cambria" w:hAnsi="Cambria"/>
          <w:i/>
          <w:iCs/>
          <w:sz w:val="24"/>
          <w:szCs w:val="24"/>
        </w:rPr>
        <w:t>2</w:t>
      </w:r>
      <w:r w:rsidR="00C06F71" w:rsidRPr="00C06F71">
        <w:rPr>
          <w:rFonts w:ascii="Cambria" w:hAnsi="Cambria"/>
          <w:i/>
          <w:iCs/>
          <w:sz w:val="24"/>
          <w:szCs w:val="24"/>
        </w:rPr>
        <w:t>-G</w:t>
      </w:r>
      <w:r w:rsidR="00C06F71">
        <w:rPr>
          <w:rFonts w:ascii="Cambria" w:hAnsi="Cambria"/>
          <w:i/>
          <w:iCs/>
          <w:sz w:val="24"/>
          <w:szCs w:val="24"/>
        </w:rPr>
        <w:t xml:space="preserve">2 </w:t>
      </w:r>
      <w:r w:rsidR="00C06F71">
        <w:rPr>
          <w:rFonts w:ascii="Cambria" w:hAnsi="Cambria"/>
          <w:sz w:val="24"/>
          <w:szCs w:val="24"/>
        </w:rPr>
        <w:t>(∆</w:t>
      </w:r>
      <w:proofErr w:type="spellStart"/>
      <w:r w:rsidR="00C06F71">
        <w:rPr>
          <w:rFonts w:ascii="Cambria" w:hAnsi="Cambria"/>
          <w:i/>
          <w:iCs/>
          <w:sz w:val="24"/>
          <w:szCs w:val="24"/>
        </w:rPr>
        <w:t>phz</w:t>
      </w:r>
      <w:proofErr w:type="spellEnd"/>
      <w:r w:rsidR="00C06F71" w:rsidRPr="009A763D">
        <w:rPr>
          <w:rFonts w:ascii="Cambria" w:hAnsi="Cambria"/>
          <w:sz w:val="24"/>
          <w:szCs w:val="24"/>
        </w:rPr>
        <w:t>)</w:t>
      </w:r>
      <w:r w:rsidR="00C06F71">
        <w:rPr>
          <w:rFonts w:ascii="Cambria" w:hAnsi="Cambria"/>
          <w:i/>
          <w:iCs/>
          <w:sz w:val="24"/>
          <w:szCs w:val="24"/>
        </w:rPr>
        <w:t xml:space="preserve"> </w:t>
      </w:r>
      <w:r w:rsidR="00163272">
        <w:rPr>
          <w:rFonts w:ascii="Cambria" w:hAnsi="Cambria"/>
          <w:sz w:val="24"/>
          <w:szCs w:val="24"/>
        </w:rPr>
        <w:fldChar w:fldCharType="begin"/>
      </w:r>
      <w:r w:rsidR="00A63467">
        <w:rPr>
          <w:rFonts w:ascii="Cambria" w:hAnsi="Cambria"/>
          <w:sz w:val="24"/>
          <w:szCs w:val="24"/>
        </w:rPr>
        <w:instrText xml:space="preserve"> ADDIN ZOTERO_ITEM CSL_CITATION {"citationID":"a17k4ak6ndt","properties":{"formattedCitation":"(29)","plainCitation":"(29)","noteIndex":0},"citationItems":[{"id":1463,"uris":["http://zotero.org/users/6261839/items/8LJQPAD7"],"itemData":{"id":1463,"type":"article-journal","abstract":"Certain members of the fluorescent pseudomonads produce and secrete phenazines. These heterocyclic, redox-active compounds are toxic to competing organisms, and the cause of these antibiotic effects has been the focus of intense research efforts. It is largely unknown, however, how pseudomonads themselves respond to – and survive in the presence of – these compounds. Using Pseudomonas aeruginosa DNA microarrays and quantitative RT-PCR, we demonstrate that the phenazine pyocyanin elicits the upregulation of genes/operons that function in transport [such as the resistance-nodulation-cell division (RND) efflux pump MexGHI-OpmD] and possibly in redox control (such as PA2274, a putative flavin-dependant monooxygenase), and downregulates genes involved in ferric iron acquisition. Strikingly, mexGHI-opmD and PA2274 were previously shown to be regulated by the PA14 quorum sensing network that controls the production of virulence factors (including phenazines). Through mutational analysis, we show that pyocyanin is the physiological signal for the upregulation of these quorum sensing-controlled genes during stationary phase and that the response is mediated by the transcription factor SoxR. Our results implicate phenazines as signalling molecules in both P. aeruginosa PA14 and PAO1.","container-title":"Molecular Microbiology","DOI":"10.1111/j.1365-2958.2006.05306.x","ISSN":"1365-2958","issue":"5","language":"en","note":"_eprint: https://onlinelibrary.wiley.com/doi/pdf/10.1111/j.1365-2958.2006.05306.x","page":"1308-1321","source":"Wiley Online Library","title":"The phenazine pyocyanin is a terminal signalling factor in the quorum sensing network of Pseudomonas aeruginosa","volume":"61","author":[{"family":"Dietrich","given":"Lars E. P."},{"family":"Price-Whelan","given":"Alexa"},{"family":"Petersen","given":"Ashley"},{"family":"Whiteley","given":"Marvin"},{"family":"Newman","given":"Dianne K."}],"issued":{"date-parts":[["2006"]]}}}],"schema":"https://github.com/citation-style-language/schema/raw/master/csl-citation.json"} </w:instrText>
      </w:r>
      <w:r w:rsidR="00163272">
        <w:rPr>
          <w:rFonts w:ascii="Cambria" w:hAnsi="Cambria"/>
          <w:sz w:val="24"/>
          <w:szCs w:val="24"/>
        </w:rPr>
        <w:fldChar w:fldCharType="separate"/>
      </w:r>
      <w:r w:rsidR="00A63467">
        <w:rPr>
          <w:rFonts w:ascii="Cambria" w:hAnsi="Cambria" w:cs="Times New Roman"/>
          <w:sz w:val="24"/>
        </w:rPr>
        <w:t>(29)</w:t>
      </w:r>
      <w:r w:rsidR="00163272">
        <w:rPr>
          <w:rFonts w:ascii="Cambria" w:hAnsi="Cambria"/>
          <w:sz w:val="24"/>
          <w:szCs w:val="24"/>
        </w:rPr>
        <w:fldChar w:fldCharType="end"/>
      </w:r>
      <w:r w:rsidR="00163272">
        <w:rPr>
          <w:rFonts w:ascii="Cambria" w:hAnsi="Cambria"/>
          <w:sz w:val="24"/>
          <w:szCs w:val="24"/>
        </w:rPr>
        <w:t>,</w:t>
      </w:r>
      <w:r w:rsidR="00E83C9D">
        <w:rPr>
          <w:rFonts w:ascii="Cambria" w:hAnsi="Cambria"/>
          <w:sz w:val="24"/>
          <w:szCs w:val="24"/>
        </w:rPr>
        <w:t xml:space="preserve"> which does not produce phenazines</w:t>
      </w:r>
      <w:r w:rsidR="007D4ED9">
        <w:rPr>
          <w:rFonts w:ascii="Cambria" w:hAnsi="Cambria"/>
          <w:sz w:val="24"/>
          <w:szCs w:val="24"/>
        </w:rPr>
        <w:t xml:space="preserve">. </w:t>
      </w:r>
      <w:r w:rsidRPr="00CD0D15">
        <w:rPr>
          <w:rFonts w:ascii="Cambria" w:hAnsi="Cambria"/>
          <w:sz w:val="24"/>
          <w:szCs w:val="24"/>
        </w:rPr>
        <w:t xml:space="preserve">Laser power was </w:t>
      </w:r>
      <w:r w:rsidRPr="00CD0D15">
        <w:rPr>
          <w:rFonts w:ascii="Cambria" w:hAnsi="Cambria"/>
          <w:sz w:val="24"/>
          <w:szCs w:val="24"/>
        </w:rPr>
        <w:lastRenderedPageBreak/>
        <w:t xml:space="preserve">increased with deeper </w:t>
      </w:r>
      <w:r w:rsidRPr="009A763D">
        <w:rPr>
          <w:rFonts w:ascii="Cambria" w:hAnsi="Cambria"/>
          <w:sz w:val="24"/>
          <w:szCs w:val="24"/>
        </w:rPr>
        <w:t>imaging in the sample to compensate for signal attenuation from scattering and absorption</w:t>
      </w:r>
      <w:r w:rsidR="009A763D" w:rsidRPr="009A763D">
        <w:rPr>
          <w:rFonts w:ascii="Cambria" w:hAnsi="Cambria"/>
          <w:sz w:val="24"/>
          <w:szCs w:val="24"/>
        </w:rPr>
        <w:t xml:space="preserve">. </w:t>
      </w:r>
      <w:r w:rsidRPr="009A763D">
        <w:rPr>
          <w:rFonts w:ascii="Cambria" w:hAnsi="Cambria"/>
          <w:sz w:val="24"/>
          <w:szCs w:val="24"/>
        </w:rPr>
        <w:t xml:space="preserve">The measured total fluorescence intensity </w:t>
      </w:r>
      <w:r w:rsidRPr="009A763D">
        <w:rPr>
          <w:rFonts w:ascii="Cambria" w:hAnsi="Cambria"/>
          <w:sz w:val="24"/>
          <w:szCs w:val="24"/>
        </w:rPr>
        <w:t>was similar throughout the biofilm depths, suggesting effective excitation delivery (</w:t>
      </w:r>
      <w:r w:rsidRPr="009A763D">
        <w:rPr>
          <w:rFonts w:ascii="Cambria" w:hAnsi="Cambria"/>
          <w:b/>
          <w:bCs/>
          <w:sz w:val="24"/>
          <w:szCs w:val="24"/>
        </w:rPr>
        <w:t xml:space="preserve">Fig. </w:t>
      </w:r>
      <w:r w:rsidR="006772D3" w:rsidRPr="009A763D">
        <w:rPr>
          <w:rFonts w:ascii="Cambria" w:hAnsi="Cambria"/>
          <w:b/>
          <w:bCs/>
          <w:sz w:val="24"/>
          <w:szCs w:val="24"/>
        </w:rPr>
        <w:t>S</w:t>
      </w:r>
      <w:r w:rsidR="00C06F71" w:rsidRPr="009A763D">
        <w:rPr>
          <w:rFonts w:ascii="Cambria" w:hAnsi="Cambria"/>
          <w:b/>
          <w:bCs/>
          <w:sz w:val="24"/>
          <w:szCs w:val="24"/>
        </w:rPr>
        <w:t>5</w:t>
      </w:r>
      <w:r w:rsidRPr="009A763D">
        <w:rPr>
          <w:rFonts w:ascii="Cambria" w:hAnsi="Cambria"/>
          <w:sz w:val="24"/>
          <w:szCs w:val="24"/>
        </w:rPr>
        <w:t xml:space="preserve">). </w:t>
      </w:r>
    </w:p>
    <w:p w14:paraId="30D6D744" w14:textId="1C5488BF" w:rsidR="00715463" w:rsidRDefault="007D4ED9" w:rsidP="0009472C">
      <w:pPr>
        <w:spacing w:line="480" w:lineRule="auto"/>
        <w:rPr>
          <w:rFonts w:ascii="Cambria" w:hAnsi="Cambria"/>
          <w:sz w:val="24"/>
          <w:szCs w:val="24"/>
        </w:rPr>
      </w:pPr>
      <w:r w:rsidRPr="009A763D">
        <w:rPr>
          <w:rFonts w:ascii="Cambria" w:hAnsi="Cambria"/>
          <w:sz w:val="24"/>
          <w:szCs w:val="24"/>
        </w:rPr>
        <w:tab/>
      </w:r>
      <w:r w:rsidR="005F7AFF" w:rsidRPr="009A763D">
        <w:rPr>
          <w:rFonts w:ascii="Cambria" w:hAnsi="Cambria"/>
          <w:sz w:val="24"/>
          <w:szCs w:val="24"/>
        </w:rPr>
        <w:t xml:space="preserve">The </w:t>
      </w:r>
      <w:r w:rsidRPr="009A763D">
        <w:rPr>
          <w:rFonts w:ascii="Cambria" w:hAnsi="Cambria"/>
          <w:sz w:val="24"/>
          <w:szCs w:val="24"/>
        </w:rPr>
        <w:t>phasor position</w:t>
      </w:r>
      <w:r w:rsidR="005F7AFF" w:rsidRPr="009A763D">
        <w:rPr>
          <w:rFonts w:ascii="Cambria" w:hAnsi="Cambria"/>
          <w:sz w:val="24"/>
          <w:szCs w:val="24"/>
        </w:rPr>
        <w:t xml:space="preserve"> of cultures was distinct from uninoculated media (</w:t>
      </w:r>
      <w:r w:rsidR="005F7AFF" w:rsidRPr="009A763D">
        <w:rPr>
          <w:rFonts w:ascii="Cambria" w:hAnsi="Cambria"/>
          <w:b/>
          <w:bCs/>
          <w:sz w:val="24"/>
          <w:szCs w:val="24"/>
        </w:rPr>
        <w:t>Fig. S</w:t>
      </w:r>
      <w:r w:rsidR="00C06F71" w:rsidRPr="009A763D">
        <w:rPr>
          <w:rFonts w:ascii="Cambria" w:hAnsi="Cambria"/>
          <w:b/>
          <w:bCs/>
          <w:sz w:val="24"/>
          <w:szCs w:val="24"/>
        </w:rPr>
        <w:t>6</w:t>
      </w:r>
      <w:r w:rsidR="005F7AFF" w:rsidRPr="009A763D">
        <w:rPr>
          <w:rFonts w:ascii="Cambria" w:hAnsi="Cambria"/>
          <w:sz w:val="24"/>
          <w:szCs w:val="24"/>
        </w:rPr>
        <w:t>)</w:t>
      </w:r>
      <w:r w:rsidRPr="009A763D">
        <w:rPr>
          <w:rFonts w:ascii="Cambria" w:hAnsi="Cambria"/>
          <w:sz w:val="24"/>
          <w:szCs w:val="24"/>
        </w:rPr>
        <w:t>,</w:t>
      </w:r>
      <w:r>
        <w:rPr>
          <w:rFonts w:ascii="Cambria" w:hAnsi="Cambria"/>
          <w:sz w:val="24"/>
          <w:szCs w:val="24"/>
        </w:rPr>
        <w:t xml:space="preserve"> </w:t>
      </w:r>
      <w:r>
        <w:rPr>
          <w:rFonts w:ascii="Cambria" w:hAnsi="Cambria"/>
          <w:sz w:val="24"/>
          <w:szCs w:val="24"/>
        </w:rPr>
        <w:t>indicating the fluorescence signal from cultures was above background.</w:t>
      </w:r>
      <w:r w:rsidR="005F7AFF">
        <w:rPr>
          <w:rFonts w:ascii="Cambria" w:hAnsi="Cambria"/>
          <w:sz w:val="24"/>
          <w:szCs w:val="24"/>
        </w:rPr>
        <w:t xml:space="preserve"> </w:t>
      </w:r>
      <w:r w:rsidR="00F27C25" w:rsidRPr="00CD0D15">
        <w:rPr>
          <w:rFonts w:ascii="Cambria" w:hAnsi="Cambria"/>
          <w:sz w:val="24"/>
          <w:szCs w:val="24"/>
        </w:rPr>
        <w:t>Cell density decreased with biofilm depth (</w:t>
      </w:r>
      <w:r w:rsidR="00F27C25" w:rsidRPr="00235EA7">
        <w:rPr>
          <w:rFonts w:ascii="Cambria" w:hAnsi="Cambria"/>
          <w:b/>
          <w:bCs/>
          <w:sz w:val="24"/>
          <w:szCs w:val="24"/>
        </w:rPr>
        <w:t>Fig. 3</w:t>
      </w:r>
      <w:r w:rsidR="00F27C25" w:rsidRPr="00CD0D15">
        <w:rPr>
          <w:rFonts w:ascii="Cambria" w:hAnsi="Cambria"/>
          <w:sz w:val="24"/>
          <w:szCs w:val="24"/>
        </w:rPr>
        <w:t xml:space="preserve">). The FLIM phasor signal of </w:t>
      </w:r>
      <w:r w:rsidR="00C63F37">
        <w:rPr>
          <w:rFonts w:ascii="Cambria" w:hAnsi="Cambria"/>
          <w:sz w:val="24"/>
          <w:szCs w:val="24"/>
        </w:rPr>
        <w:t xml:space="preserve">the WT strains </w:t>
      </w:r>
      <w:r w:rsidR="00F27C25" w:rsidRPr="00CD0D15">
        <w:rPr>
          <w:rFonts w:ascii="Cambria" w:hAnsi="Cambria"/>
          <w:sz w:val="24"/>
          <w:szCs w:val="24"/>
        </w:rPr>
        <w:t>shifted with biofilm depth</w:t>
      </w:r>
      <w:r w:rsidR="00C63F37">
        <w:rPr>
          <w:rFonts w:ascii="Cambria" w:hAnsi="Cambria"/>
          <w:sz w:val="24"/>
          <w:szCs w:val="24"/>
        </w:rPr>
        <w:t xml:space="preserve"> in both ASM and M9 succinate </w:t>
      </w:r>
      <w:r w:rsidR="00F27C25" w:rsidRPr="00CD0D15">
        <w:rPr>
          <w:rFonts w:ascii="Cambria" w:hAnsi="Cambria"/>
          <w:sz w:val="24"/>
          <w:szCs w:val="24"/>
        </w:rPr>
        <w:t>(</w:t>
      </w:r>
      <w:r w:rsidR="00F27C25" w:rsidRPr="00235EA7">
        <w:rPr>
          <w:rFonts w:ascii="Cambria" w:hAnsi="Cambria"/>
          <w:b/>
          <w:bCs/>
          <w:sz w:val="24"/>
          <w:szCs w:val="24"/>
        </w:rPr>
        <w:t>Fig. 3</w:t>
      </w:r>
      <w:r w:rsidR="0030615F">
        <w:rPr>
          <w:rFonts w:ascii="Cambria" w:hAnsi="Cambria"/>
          <w:b/>
          <w:bCs/>
          <w:sz w:val="24"/>
          <w:szCs w:val="24"/>
        </w:rPr>
        <w:t>, 4</w:t>
      </w:r>
      <w:r w:rsidR="00F27C25" w:rsidRPr="00CD0D15">
        <w:rPr>
          <w:rFonts w:ascii="Cambria" w:hAnsi="Cambria"/>
          <w:sz w:val="24"/>
          <w:szCs w:val="24"/>
        </w:rPr>
        <w:t xml:space="preserve">). </w:t>
      </w:r>
      <w:r w:rsidR="00E83C9D">
        <w:rPr>
          <w:rFonts w:ascii="Cambria" w:hAnsi="Cambria"/>
          <w:sz w:val="24"/>
          <w:szCs w:val="24"/>
        </w:rPr>
        <w:t>However, t</w:t>
      </w:r>
      <w:r w:rsidR="00C63F37">
        <w:rPr>
          <w:rFonts w:ascii="Cambria" w:hAnsi="Cambria"/>
          <w:sz w:val="24"/>
          <w:szCs w:val="24"/>
        </w:rPr>
        <w:t xml:space="preserve">he depth-dependent lifetime shift was not observed </w:t>
      </w:r>
      <w:r w:rsidR="00E83C9D">
        <w:rPr>
          <w:rFonts w:ascii="Cambria" w:hAnsi="Cambria"/>
          <w:sz w:val="24"/>
          <w:szCs w:val="24"/>
        </w:rPr>
        <w:t xml:space="preserve">in the </w:t>
      </w:r>
      <w:r w:rsidR="00C63F37" w:rsidRPr="00163272">
        <w:rPr>
          <w:rFonts w:ascii="Cambria" w:hAnsi="Cambria"/>
          <w:i/>
          <w:iCs/>
          <w:sz w:val="24"/>
          <w:szCs w:val="24"/>
        </w:rPr>
        <w:t>∆</w:t>
      </w:r>
      <w:proofErr w:type="spellStart"/>
      <w:r w:rsidR="00C63F37" w:rsidRPr="00163272">
        <w:rPr>
          <w:rFonts w:ascii="Cambria" w:hAnsi="Cambria"/>
          <w:i/>
          <w:iCs/>
          <w:sz w:val="24"/>
          <w:szCs w:val="24"/>
        </w:rPr>
        <w:t>phz</w:t>
      </w:r>
      <w:proofErr w:type="spellEnd"/>
      <w:r w:rsidR="00C63F37" w:rsidRPr="00163272">
        <w:rPr>
          <w:rFonts w:ascii="Cambria" w:hAnsi="Cambria"/>
          <w:i/>
          <w:iCs/>
          <w:sz w:val="24"/>
          <w:szCs w:val="24"/>
        </w:rPr>
        <w:t xml:space="preserve"> </w:t>
      </w:r>
      <w:r w:rsidR="00E83C9D">
        <w:rPr>
          <w:rFonts w:ascii="Cambria" w:hAnsi="Cambria"/>
          <w:sz w:val="24"/>
          <w:szCs w:val="24"/>
        </w:rPr>
        <w:t>cultures</w:t>
      </w:r>
      <w:r w:rsidR="009907B3">
        <w:rPr>
          <w:rFonts w:ascii="Cambria" w:hAnsi="Cambria"/>
          <w:sz w:val="24"/>
          <w:szCs w:val="24"/>
        </w:rPr>
        <w:t xml:space="preserve"> (</w:t>
      </w:r>
      <w:r w:rsidR="009907B3" w:rsidRPr="009A763D">
        <w:rPr>
          <w:rFonts w:ascii="Cambria" w:hAnsi="Cambria"/>
          <w:b/>
          <w:bCs/>
          <w:sz w:val="24"/>
          <w:szCs w:val="24"/>
        </w:rPr>
        <w:t>Fig. 3, 4</w:t>
      </w:r>
      <w:r w:rsidR="009907B3">
        <w:rPr>
          <w:rFonts w:ascii="Cambria" w:hAnsi="Cambria"/>
          <w:sz w:val="24"/>
          <w:szCs w:val="24"/>
        </w:rPr>
        <w:t xml:space="preserve">). </w:t>
      </w:r>
      <w:r w:rsidR="00F27C25" w:rsidRPr="00CD0D15">
        <w:rPr>
          <w:rFonts w:ascii="Cambria" w:hAnsi="Cambria"/>
          <w:sz w:val="24"/>
          <w:szCs w:val="24"/>
        </w:rPr>
        <w:t>The</w:t>
      </w:r>
      <w:r w:rsidR="009907B3">
        <w:rPr>
          <w:rFonts w:ascii="Cambria" w:hAnsi="Cambria"/>
          <w:sz w:val="24"/>
          <w:szCs w:val="24"/>
        </w:rPr>
        <w:t xml:space="preserve"> </w:t>
      </w:r>
      <w:r w:rsidR="00DB3AC6">
        <w:rPr>
          <w:rFonts w:ascii="Cambria" w:hAnsi="Cambria"/>
          <w:sz w:val="24"/>
          <w:szCs w:val="24"/>
        </w:rPr>
        <w:t xml:space="preserve">surface of the </w:t>
      </w:r>
      <w:r w:rsidR="009907B3">
        <w:rPr>
          <w:rFonts w:ascii="Cambria" w:hAnsi="Cambria"/>
          <w:sz w:val="24"/>
          <w:szCs w:val="24"/>
        </w:rPr>
        <w:t>WT</w:t>
      </w:r>
      <w:r w:rsidR="00F27C25" w:rsidRPr="00CD0D15">
        <w:rPr>
          <w:rFonts w:ascii="Cambria" w:hAnsi="Cambria"/>
          <w:sz w:val="24"/>
          <w:szCs w:val="24"/>
        </w:rPr>
        <w:t xml:space="preserve"> biofilm was dominated by a longer lifetime species</w:t>
      </w:r>
      <w:r w:rsidR="006772D3">
        <w:rPr>
          <w:rFonts w:ascii="Cambria" w:hAnsi="Cambria"/>
          <w:sz w:val="24"/>
          <w:szCs w:val="24"/>
        </w:rPr>
        <w:t>, with G and S values shifted more to the left than</w:t>
      </w:r>
      <w:r w:rsidR="000B2AAC">
        <w:rPr>
          <w:rFonts w:ascii="Cambria" w:hAnsi="Cambria"/>
          <w:sz w:val="24"/>
          <w:szCs w:val="24"/>
        </w:rPr>
        <w:t xml:space="preserve"> those of</w:t>
      </w:r>
      <w:r w:rsidR="006772D3">
        <w:rPr>
          <w:rFonts w:ascii="Cambria" w:hAnsi="Cambria"/>
          <w:sz w:val="24"/>
          <w:szCs w:val="24"/>
        </w:rPr>
        <w:t xml:space="preserve"> the</w:t>
      </w:r>
      <w:r w:rsidR="00E239CF">
        <w:rPr>
          <w:rFonts w:ascii="Cambria" w:hAnsi="Cambria"/>
          <w:sz w:val="24"/>
          <w:szCs w:val="24"/>
        </w:rPr>
        <w:t xml:space="preserve"> </w:t>
      </w:r>
      <w:r w:rsidR="00E239CF" w:rsidRPr="00163272">
        <w:rPr>
          <w:rFonts w:ascii="Cambria" w:hAnsi="Cambria"/>
          <w:i/>
          <w:iCs/>
          <w:sz w:val="24"/>
          <w:szCs w:val="24"/>
        </w:rPr>
        <w:t>∆</w:t>
      </w:r>
      <w:proofErr w:type="spellStart"/>
      <w:r w:rsidR="00E239CF" w:rsidRPr="00163272">
        <w:rPr>
          <w:rFonts w:ascii="Cambria" w:hAnsi="Cambria"/>
          <w:i/>
          <w:iCs/>
          <w:sz w:val="24"/>
          <w:szCs w:val="24"/>
        </w:rPr>
        <w:t>phz</w:t>
      </w:r>
      <w:proofErr w:type="spellEnd"/>
      <w:r w:rsidR="00E239CF">
        <w:rPr>
          <w:rFonts w:ascii="Cambria" w:hAnsi="Cambria"/>
          <w:sz w:val="24"/>
          <w:szCs w:val="24"/>
        </w:rPr>
        <w:t xml:space="preserve"> strains</w:t>
      </w:r>
      <w:r w:rsidR="00163F9A">
        <w:rPr>
          <w:rFonts w:ascii="Cambria" w:hAnsi="Cambria"/>
          <w:sz w:val="24"/>
          <w:szCs w:val="24"/>
        </w:rPr>
        <w:t xml:space="preserve"> (</w:t>
      </w:r>
      <w:r w:rsidR="00163F9A" w:rsidRPr="00163F9A">
        <w:rPr>
          <w:rFonts w:ascii="Cambria" w:hAnsi="Cambria"/>
          <w:sz w:val="24"/>
          <w:szCs w:val="24"/>
        </w:rPr>
        <w:t xml:space="preserve">Wilcoxon rank sum test, p-value &lt; </w:t>
      </w:r>
      <w:r w:rsidR="00955437">
        <w:rPr>
          <w:rFonts w:ascii="Cambria" w:hAnsi="Cambria"/>
          <w:sz w:val="24"/>
          <w:szCs w:val="24"/>
        </w:rPr>
        <w:t xml:space="preserve">0.05 </w:t>
      </w:r>
      <w:r w:rsidR="00163F9A">
        <w:rPr>
          <w:rFonts w:ascii="Cambria" w:hAnsi="Cambria"/>
          <w:sz w:val="24"/>
          <w:szCs w:val="24"/>
        </w:rPr>
        <w:t xml:space="preserve">for both ASM and M9 </w:t>
      </w:r>
      <w:proofErr w:type="spellStart"/>
      <w:r w:rsidR="00163F9A">
        <w:rPr>
          <w:rFonts w:ascii="Cambria" w:hAnsi="Cambria"/>
          <w:sz w:val="24"/>
          <w:szCs w:val="24"/>
        </w:rPr>
        <w:t>suc</w:t>
      </w:r>
      <w:proofErr w:type="spellEnd"/>
      <w:r w:rsidR="00163F9A">
        <w:rPr>
          <w:rFonts w:ascii="Cambria" w:hAnsi="Cambria"/>
          <w:sz w:val="24"/>
          <w:szCs w:val="24"/>
        </w:rPr>
        <w:t xml:space="preserve"> comparisons)</w:t>
      </w:r>
      <w:r w:rsidR="00E239CF">
        <w:rPr>
          <w:rFonts w:ascii="Cambria" w:hAnsi="Cambria"/>
          <w:sz w:val="24"/>
          <w:szCs w:val="24"/>
        </w:rPr>
        <w:t xml:space="preserve">. </w:t>
      </w:r>
      <w:r w:rsidR="00163F9A">
        <w:rPr>
          <w:rFonts w:ascii="Cambria" w:hAnsi="Cambria"/>
          <w:sz w:val="24"/>
          <w:szCs w:val="24"/>
        </w:rPr>
        <w:t xml:space="preserve">The </w:t>
      </w:r>
      <w:r w:rsidR="009907B3">
        <w:rPr>
          <w:rFonts w:ascii="Cambria" w:hAnsi="Cambria"/>
          <w:sz w:val="24"/>
          <w:szCs w:val="24"/>
        </w:rPr>
        <w:t>WT</w:t>
      </w:r>
      <w:r w:rsidR="00E239CF">
        <w:rPr>
          <w:rFonts w:ascii="Cambria" w:hAnsi="Cambria"/>
          <w:sz w:val="24"/>
          <w:szCs w:val="24"/>
        </w:rPr>
        <w:t xml:space="preserve"> </w:t>
      </w:r>
      <w:r w:rsidR="00163F9A">
        <w:rPr>
          <w:rFonts w:ascii="Cambria" w:hAnsi="Cambria"/>
          <w:sz w:val="24"/>
          <w:szCs w:val="24"/>
        </w:rPr>
        <w:t>fluorescence</w:t>
      </w:r>
      <w:r w:rsidR="00E239CF">
        <w:rPr>
          <w:rFonts w:ascii="Cambria" w:hAnsi="Cambria"/>
          <w:sz w:val="24"/>
          <w:szCs w:val="24"/>
        </w:rPr>
        <w:t xml:space="preserve"> </w:t>
      </w:r>
      <w:r w:rsidR="00163F9A">
        <w:rPr>
          <w:rFonts w:ascii="Cambria" w:hAnsi="Cambria"/>
          <w:sz w:val="24"/>
          <w:szCs w:val="24"/>
        </w:rPr>
        <w:t>lifetime</w:t>
      </w:r>
      <w:r w:rsidR="0030615F">
        <w:rPr>
          <w:rFonts w:ascii="Cambria" w:hAnsi="Cambria"/>
          <w:sz w:val="24"/>
          <w:szCs w:val="24"/>
        </w:rPr>
        <w:t xml:space="preserve"> signal</w:t>
      </w:r>
      <w:r w:rsidR="00E239CF">
        <w:rPr>
          <w:rFonts w:ascii="Cambria" w:hAnsi="Cambria"/>
          <w:sz w:val="24"/>
          <w:szCs w:val="24"/>
        </w:rPr>
        <w:t>s</w:t>
      </w:r>
      <w:r w:rsidR="0030615F">
        <w:rPr>
          <w:rFonts w:ascii="Cambria" w:hAnsi="Cambria"/>
          <w:sz w:val="24"/>
          <w:szCs w:val="24"/>
        </w:rPr>
        <w:t xml:space="preserve"> </w:t>
      </w:r>
      <w:r w:rsidR="00E239CF">
        <w:rPr>
          <w:rFonts w:ascii="Cambria" w:hAnsi="Cambria"/>
          <w:sz w:val="24"/>
          <w:szCs w:val="24"/>
        </w:rPr>
        <w:t xml:space="preserve">in both media types were </w:t>
      </w:r>
      <w:r w:rsidR="00F27C25" w:rsidRPr="00CD0D15">
        <w:rPr>
          <w:rFonts w:ascii="Cambria" w:hAnsi="Cambria"/>
          <w:sz w:val="24"/>
          <w:szCs w:val="24"/>
        </w:rPr>
        <w:t xml:space="preserve">near </w:t>
      </w:r>
      <w:r w:rsidR="0009472C">
        <w:rPr>
          <w:rFonts w:ascii="Cambria" w:hAnsi="Cambria"/>
          <w:sz w:val="24"/>
          <w:szCs w:val="24"/>
        </w:rPr>
        <w:t xml:space="preserve">the </w:t>
      </w:r>
      <w:r w:rsidR="00F27C25" w:rsidRPr="00CD0D15">
        <w:rPr>
          <w:rFonts w:ascii="Cambria" w:hAnsi="Cambria"/>
          <w:sz w:val="24"/>
          <w:szCs w:val="24"/>
        </w:rPr>
        <w:t>reduced pyocyanin</w:t>
      </w:r>
      <w:r w:rsidR="0030615F">
        <w:rPr>
          <w:rFonts w:ascii="Cambria" w:hAnsi="Cambria"/>
          <w:sz w:val="24"/>
          <w:szCs w:val="24"/>
        </w:rPr>
        <w:t xml:space="preserve"> </w:t>
      </w:r>
      <w:r w:rsidR="00163F9A">
        <w:rPr>
          <w:rFonts w:ascii="Cambria" w:hAnsi="Cambria"/>
          <w:sz w:val="24"/>
          <w:szCs w:val="24"/>
        </w:rPr>
        <w:t>signal</w:t>
      </w:r>
      <w:r w:rsidR="00F27C25" w:rsidRPr="00CD0D15">
        <w:rPr>
          <w:rFonts w:ascii="Cambria" w:hAnsi="Cambria"/>
          <w:sz w:val="24"/>
          <w:szCs w:val="24"/>
        </w:rPr>
        <w:t>.</w:t>
      </w:r>
      <w:r w:rsidR="0009472C">
        <w:rPr>
          <w:rFonts w:ascii="Cambria" w:hAnsi="Cambria"/>
          <w:sz w:val="24"/>
          <w:szCs w:val="24"/>
        </w:rPr>
        <w:t xml:space="preserve"> Notably</w:t>
      </w:r>
      <w:r w:rsidR="0009472C">
        <w:rPr>
          <w:rFonts w:ascii="Cambria" w:hAnsi="Cambria"/>
          <w:sz w:val="24"/>
          <w:szCs w:val="24"/>
        </w:rPr>
        <w:t xml:space="preserve">, the </w:t>
      </w:r>
      <w:r w:rsidR="0009472C" w:rsidRPr="009A763D">
        <w:rPr>
          <w:rFonts w:ascii="Cambria" w:hAnsi="Cambria"/>
          <w:sz w:val="24"/>
          <w:szCs w:val="24"/>
        </w:rPr>
        <w:t xml:space="preserve">long </w:t>
      </w:r>
      <w:r w:rsidR="00F27C25" w:rsidRPr="009A763D">
        <w:rPr>
          <w:rFonts w:ascii="Cambria" w:hAnsi="Cambria"/>
          <w:sz w:val="24"/>
          <w:szCs w:val="24"/>
        </w:rPr>
        <w:t xml:space="preserve">lifetime signal </w:t>
      </w:r>
      <w:r w:rsidR="00EC13F6" w:rsidRPr="009A763D">
        <w:rPr>
          <w:rFonts w:ascii="Cambria" w:hAnsi="Cambria"/>
          <w:sz w:val="24"/>
          <w:szCs w:val="24"/>
        </w:rPr>
        <w:t xml:space="preserve">associated with the WT cultures </w:t>
      </w:r>
      <w:r w:rsidR="00F27C25" w:rsidRPr="009A763D">
        <w:rPr>
          <w:rFonts w:ascii="Cambria" w:hAnsi="Cambria"/>
          <w:sz w:val="24"/>
          <w:szCs w:val="24"/>
        </w:rPr>
        <w:t xml:space="preserve">was </w:t>
      </w:r>
      <w:r w:rsidR="007D1AFF" w:rsidRPr="009A763D">
        <w:rPr>
          <w:rFonts w:ascii="Cambria" w:hAnsi="Cambria"/>
          <w:sz w:val="24"/>
          <w:szCs w:val="24"/>
        </w:rPr>
        <w:t>prominent</w:t>
      </w:r>
      <w:r w:rsidR="0009472C" w:rsidRPr="009A763D">
        <w:rPr>
          <w:rFonts w:ascii="Cambria" w:hAnsi="Cambria"/>
          <w:sz w:val="24"/>
          <w:szCs w:val="24"/>
        </w:rPr>
        <w:t xml:space="preserve"> </w:t>
      </w:r>
      <w:r w:rsidR="00F27C25" w:rsidRPr="009A763D">
        <w:rPr>
          <w:rFonts w:ascii="Cambria" w:hAnsi="Cambria"/>
          <w:sz w:val="24"/>
          <w:szCs w:val="24"/>
        </w:rPr>
        <w:t xml:space="preserve">when a coverslip was placed </w:t>
      </w:r>
      <w:r w:rsidR="0009472C" w:rsidRPr="009A763D">
        <w:rPr>
          <w:rFonts w:ascii="Cambria" w:hAnsi="Cambria"/>
          <w:sz w:val="24"/>
          <w:szCs w:val="24"/>
        </w:rPr>
        <w:t>the surface of the</w:t>
      </w:r>
      <w:r w:rsidR="00F27C25" w:rsidRPr="009A763D">
        <w:rPr>
          <w:rFonts w:ascii="Cambria" w:hAnsi="Cambria"/>
          <w:sz w:val="24"/>
          <w:szCs w:val="24"/>
        </w:rPr>
        <w:t xml:space="preserve"> biofilm sample</w:t>
      </w:r>
      <w:r w:rsidR="009907B3" w:rsidRPr="009A763D">
        <w:rPr>
          <w:rFonts w:ascii="Cambria" w:hAnsi="Cambria"/>
          <w:sz w:val="24"/>
          <w:szCs w:val="24"/>
        </w:rPr>
        <w:t>s</w:t>
      </w:r>
      <w:r w:rsidR="0009472C" w:rsidRPr="009A763D">
        <w:rPr>
          <w:rFonts w:ascii="Cambria" w:hAnsi="Cambria"/>
          <w:sz w:val="24"/>
          <w:szCs w:val="24"/>
        </w:rPr>
        <w:t xml:space="preserve"> to facilitate imaging with higher-resolution water objectives</w:t>
      </w:r>
      <w:r w:rsidR="00F27C25" w:rsidRPr="009A763D">
        <w:rPr>
          <w:rFonts w:ascii="Cambria" w:hAnsi="Cambria"/>
          <w:sz w:val="24"/>
          <w:szCs w:val="24"/>
        </w:rPr>
        <w:t xml:space="preserve">. </w:t>
      </w:r>
      <w:r w:rsidR="0009472C" w:rsidRPr="009A763D">
        <w:rPr>
          <w:rFonts w:ascii="Cambria" w:hAnsi="Cambria"/>
          <w:sz w:val="24"/>
          <w:szCs w:val="24"/>
        </w:rPr>
        <w:t>When imaged with an air objective, t</w:t>
      </w:r>
      <w:r w:rsidR="00715463" w:rsidRPr="009A763D">
        <w:rPr>
          <w:rFonts w:ascii="Cambria" w:hAnsi="Cambria"/>
          <w:sz w:val="24"/>
          <w:szCs w:val="24"/>
        </w:rPr>
        <w:t>he lifetime signal of the biofilm with a coverslip was closer to reduced pyocyanin than that of the sample without a cover slip</w:t>
      </w:r>
      <w:r w:rsidR="00955437" w:rsidRPr="009A763D">
        <w:rPr>
          <w:rFonts w:ascii="Cambria" w:hAnsi="Cambria"/>
          <w:sz w:val="24"/>
          <w:szCs w:val="24"/>
        </w:rPr>
        <w:t xml:space="preserve"> (</w:t>
      </w:r>
      <w:r w:rsidR="00955437" w:rsidRPr="009A763D">
        <w:rPr>
          <w:rFonts w:ascii="Cambria" w:hAnsi="Cambria"/>
          <w:b/>
          <w:bCs/>
          <w:sz w:val="24"/>
          <w:szCs w:val="24"/>
        </w:rPr>
        <w:t>Fig. S</w:t>
      </w:r>
      <w:r w:rsidR="002D2586" w:rsidRPr="009A763D">
        <w:rPr>
          <w:rFonts w:ascii="Cambria" w:hAnsi="Cambria"/>
          <w:b/>
          <w:bCs/>
          <w:sz w:val="24"/>
          <w:szCs w:val="24"/>
        </w:rPr>
        <w:t>7</w:t>
      </w:r>
      <w:r w:rsidR="00955437" w:rsidRPr="009A763D">
        <w:rPr>
          <w:rFonts w:ascii="Cambria" w:hAnsi="Cambria"/>
          <w:sz w:val="24"/>
          <w:szCs w:val="24"/>
        </w:rPr>
        <w:t>)</w:t>
      </w:r>
      <w:r w:rsidR="001C72DC" w:rsidRPr="009A763D">
        <w:rPr>
          <w:rFonts w:ascii="Cambria" w:hAnsi="Cambria"/>
          <w:sz w:val="24"/>
          <w:szCs w:val="24"/>
        </w:rPr>
        <w:t xml:space="preserve">, </w:t>
      </w:r>
      <w:commentRangeStart w:id="14"/>
      <w:r w:rsidR="001C72DC" w:rsidRPr="009A763D">
        <w:rPr>
          <w:rFonts w:ascii="Cambria" w:hAnsi="Cambria"/>
          <w:sz w:val="24"/>
          <w:szCs w:val="24"/>
        </w:rPr>
        <w:t>suggesting</w:t>
      </w:r>
      <w:commentRangeEnd w:id="14"/>
      <w:r w:rsidR="001C72DC" w:rsidRPr="009A763D">
        <w:rPr>
          <w:rStyle w:val="CommentReference"/>
          <w:rFonts w:ascii="Times New Roman" w:eastAsia="Times New Roman" w:hAnsi="Times New Roman" w:cs="Times New Roman"/>
        </w:rPr>
        <w:commentReference w:id="14"/>
      </w:r>
      <w:r w:rsidR="001C72DC" w:rsidRPr="009A763D">
        <w:rPr>
          <w:rFonts w:ascii="Cambria" w:hAnsi="Cambria"/>
          <w:sz w:val="24"/>
          <w:szCs w:val="24"/>
        </w:rPr>
        <w:t xml:space="preserve"> that oxygen </w:t>
      </w:r>
      <w:r w:rsidR="00DB3AC6" w:rsidRPr="009A763D">
        <w:rPr>
          <w:rFonts w:ascii="Cambria" w:hAnsi="Cambria"/>
          <w:sz w:val="24"/>
          <w:szCs w:val="24"/>
        </w:rPr>
        <w:t xml:space="preserve">at the surface of the biofilm </w:t>
      </w:r>
      <w:r w:rsidR="001C72DC" w:rsidRPr="009A763D">
        <w:rPr>
          <w:rFonts w:ascii="Cambria" w:hAnsi="Cambria"/>
          <w:sz w:val="24"/>
          <w:szCs w:val="24"/>
        </w:rPr>
        <w:t>was consumed</w:t>
      </w:r>
      <w:r w:rsidR="00DB3AC6" w:rsidRPr="009A763D">
        <w:rPr>
          <w:rFonts w:ascii="Cambria" w:hAnsi="Cambria"/>
          <w:sz w:val="24"/>
          <w:szCs w:val="24"/>
        </w:rPr>
        <w:t>.</w:t>
      </w:r>
      <w:r w:rsidR="00DB3AC6">
        <w:rPr>
          <w:rFonts w:ascii="Cambria" w:hAnsi="Cambria"/>
          <w:sz w:val="24"/>
          <w:szCs w:val="24"/>
        </w:rPr>
        <w:t xml:space="preserve"> </w:t>
      </w:r>
    </w:p>
    <w:p w14:paraId="08A4273F" w14:textId="77777777" w:rsidR="00715463" w:rsidRDefault="00715463" w:rsidP="006B3AF0">
      <w:pPr>
        <w:spacing w:line="480" w:lineRule="auto"/>
        <w:rPr>
          <w:rFonts w:ascii="Cambria" w:hAnsi="Cambria"/>
          <w:sz w:val="24"/>
          <w:szCs w:val="24"/>
        </w:rPr>
      </w:pPr>
    </w:p>
    <w:p w14:paraId="5CD0FA94" w14:textId="45ED001F" w:rsidR="00152AED" w:rsidRPr="002C14DB" w:rsidRDefault="00152AED" w:rsidP="00F27C25">
      <w:pPr>
        <w:spacing w:line="480" w:lineRule="auto"/>
        <w:rPr>
          <w:rFonts w:ascii="Cambria" w:hAnsi="Cambria"/>
          <w:b/>
          <w:bCs/>
          <w:sz w:val="24"/>
          <w:szCs w:val="24"/>
        </w:rPr>
      </w:pPr>
      <w:r w:rsidRPr="002C14DB">
        <w:rPr>
          <w:rFonts w:ascii="Cambria" w:hAnsi="Cambria"/>
          <w:b/>
          <w:bCs/>
          <w:i/>
          <w:iCs/>
          <w:sz w:val="24"/>
          <w:szCs w:val="24"/>
        </w:rPr>
        <w:t xml:space="preserve">P. aeruginosa </w:t>
      </w:r>
      <w:r w:rsidR="006D3837" w:rsidRPr="006D3837">
        <w:rPr>
          <w:rFonts w:ascii="Cambria" w:hAnsi="Cambria"/>
          <w:b/>
          <w:bCs/>
          <w:sz w:val="24"/>
          <w:szCs w:val="24"/>
        </w:rPr>
        <w:t>fluoresce</w:t>
      </w:r>
      <w:r w:rsidR="006D3837">
        <w:rPr>
          <w:rFonts w:ascii="Cambria" w:hAnsi="Cambria"/>
          <w:b/>
          <w:bCs/>
          <w:sz w:val="24"/>
          <w:szCs w:val="24"/>
        </w:rPr>
        <w:t>nce</w:t>
      </w:r>
      <w:r w:rsidRPr="002C14DB">
        <w:rPr>
          <w:rFonts w:ascii="Cambria" w:hAnsi="Cambria"/>
          <w:b/>
          <w:bCs/>
          <w:sz w:val="24"/>
          <w:szCs w:val="24"/>
        </w:rPr>
        <w:t xml:space="preserve"> lifetime </w:t>
      </w:r>
      <w:r w:rsidR="00B40899" w:rsidRPr="002C14DB">
        <w:rPr>
          <w:rFonts w:ascii="Cambria" w:hAnsi="Cambria"/>
          <w:b/>
          <w:bCs/>
          <w:sz w:val="24"/>
          <w:szCs w:val="24"/>
        </w:rPr>
        <w:t xml:space="preserve">shifts in the presence of </w:t>
      </w:r>
      <w:proofErr w:type="spellStart"/>
      <w:r w:rsidR="00B40899" w:rsidRPr="002C14DB">
        <w:rPr>
          <w:rFonts w:ascii="Cambria" w:hAnsi="Cambria"/>
          <w:b/>
          <w:bCs/>
          <w:i/>
          <w:iCs/>
          <w:sz w:val="24"/>
          <w:szCs w:val="24"/>
        </w:rPr>
        <w:t>Rothia</w:t>
      </w:r>
      <w:proofErr w:type="spellEnd"/>
      <w:r w:rsidR="00B40899" w:rsidRPr="002C14DB">
        <w:rPr>
          <w:rFonts w:ascii="Cambria" w:hAnsi="Cambria"/>
          <w:b/>
          <w:bCs/>
          <w:i/>
          <w:iCs/>
          <w:sz w:val="24"/>
          <w:szCs w:val="24"/>
        </w:rPr>
        <w:t xml:space="preserve"> </w:t>
      </w:r>
      <w:proofErr w:type="gramStart"/>
      <w:r w:rsidR="00B40899" w:rsidRPr="002C14DB">
        <w:rPr>
          <w:rFonts w:ascii="Cambria" w:hAnsi="Cambria"/>
          <w:b/>
          <w:bCs/>
          <w:sz w:val="24"/>
          <w:szCs w:val="24"/>
        </w:rPr>
        <w:t>metabolites</w:t>
      </w:r>
      <w:proofErr w:type="gramEnd"/>
      <w:r w:rsidR="00B40899" w:rsidRPr="002C14DB">
        <w:rPr>
          <w:rFonts w:ascii="Cambria" w:hAnsi="Cambria"/>
          <w:b/>
          <w:bCs/>
          <w:sz w:val="24"/>
          <w:szCs w:val="24"/>
        </w:rPr>
        <w:t xml:space="preserve"> </w:t>
      </w:r>
    </w:p>
    <w:p w14:paraId="2A43A587" w14:textId="3787BFF1" w:rsidR="00F27C25" w:rsidRPr="00163F9A" w:rsidRDefault="00574D36" w:rsidP="00F27C25">
      <w:pPr>
        <w:spacing w:line="480" w:lineRule="auto"/>
        <w:rPr>
          <w:rFonts w:ascii="Cambria" w:hAnsi="Cambria"/>
          <w:sz w:val="24"/>
          <w:szCs w:val="24"/>
        </w:rPr>
      </w:pPr>
      <w:r>
        <w:rPr>
          <w:rFonts w:ascii="Cambria" w:hAnsi="Cambria"/>
          <w:sz w:val="24"/>
          <w:szCs w:val="24"/>
        </w:rPr>
        <w:tab/>
      </w:r>
      <w:r>
        <w:rPr>
          <w:rFonts w:ascii="Cambria" w:hAnsi="Cambria"/>
          <w:i/>
          <w:iCs/>
          <w:sz w:val="24"/>
          <w:szCs w:val="24"/>
        </w:rPr>
        <w:t xml:space="preserve">P. aeruginosa </w:t>
      </w:r>
      <w:r>
        <w:rPr>
          <w:rFonts w:ascii="Cambria" w:hAnsi="Cambria"/>
          <w:sz w:val="24"/>
          <w:szCs w:val="24"/>
        </w:rPr>
        <w:t xml:space="preserve">often co-colonizes infections with other microbes such as the fermenter, </w:t>
      </w:r>
      <w:proofErr w:type="spellStart"/>
      <w:r>
        <w:rPr>
          <w:rFonts w:ascii="Cambria" w:hAnsi="Cambria"/>
          <w:i/>
          <w:iCs/>
          <w:sz w:val="24"/>
          <w:szCs w:val="24"/>
        </w:rPr>
        <w:t>Rothia</w:t>
      </w:r>
      <w:proofErr w:type="spellEnd"/>
      <w:r>
        <w:rPr>
          <w:rFonts w:ascii="Cambria" w:hAnsi="Cambria"/>
          <w:i/>
          <w:iCs/>
          <w:sz w:val="24"/>
          <w:szCs w:val="24"/>
        </w:rPr>
        <w:t xml:space="preserve"> </w:t>
      </w:r>
      <w:proofErr w:type="spellStart"/>
      <w:r>
        <w:rPr>
          <w:rFonts w:ascii="Cambria" w:hAnsi="Cambria"/>
          <w:i/>
          <w:iCs/>
          <w:sz w:val="24"/>
          <w:szCs w:val="24"/>
        </w:rPr>
        <w:t>mucilaginosa</w:t>
      </w:r>
      <w:proofErr w:type="spellEnd"/>
      <w:r w:rsidR="00955437">
        <w:rPr>
          <w:rFonts w:ascii="Cambria" w:hAnsi="Cambria"/>
          <w:sz w:val="24"/>
          <w:szCs w:val="24"/>
        </w:rPr>
        <w:t xml:space="preserve">. In the presence of fermentation metabolites, </w:t>
      </w:r>
      <w:r w:rsidR="00955437">
        <w:rPr>
          <w:rFonts w:ascii="Cambria" w:hAnsi="Cambria"/>
          <w:i/>
          <w:sz w:val="24"/>
          <w:szCs w:val="24"/>
        </w:rPr>
        <w:t xml:space="preserve">P. aeruginosa </w:t>
      </w:r>
      <w:r w:rsidR="008C4A5F">
        <w:rPr>
          <w:rFonts w:ascii="Cambria" w:hAnsi="Cambria"/>
          <w:sz w:val="24"/>
          <w:szCs w:val="24"/>
        </w:rPr>
        <w:t xml:space="preserve">increases production of </w:t>
      </w:r>
      <w:r w:rsidR="00955437">
        <w:rPr>
          <w:rFonts w:ascii="Cambria" w:hAnsi="Cambria"/>
          <w:sz w:val="24"/>
          <w:szCs w:val="24"/>
        </w:rPr>
        <w:t>phenazines</w:t>
      </w:r>
      <w:r w:rsidR="00163272">
        <w:rPr>
          <w:rFonts w:ascii="Cambria" w:hAnsi="Cambria"/>
          <w:sz w:val="24"/>
          <w:szCs w:val="24"/>
        </w:rPr>
        <w:t xml:space="preserve"> </w:t>
      </w:r>
      <w:r w:rsidR="00163272">
        <w:rPr>
          <w:rFonts w:ascii="Cambria" w:hAnsi="Cambria"/>
          <w:sz w:val="24"/>
          <w:szCs w:val="24"/>
        </w:rPr>
        <w:fldChar w:fldCharType="begin"/>
      </w:r>
      <w:r w:rsidR="00836AB9">
        <w:rPr>
          <w:rFonts w:ascii="Cambria" w:hAnsi="Cambria"/>
          <w:sz w:val="24"/>
          <w:szCs w:val="24"/>
        </w:rPr>
        <w:instrText xml:space="preserve"> ADDIN ZOTERO_ITEM CSL_CITATION {"citationID":"ac8924rfq0","properties":{"formattedCitation":"(11, 12)","plainCitation":"(11, 12)","noteIndex":0},"citationItems":[{"id":225,"uris":["http://zotero.org/users/6261839/items/HP3U7RV9"],"itemData":{"id":225,"type":"article-journal","abstract":"The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(11, 12)</w:t>
      </w:r>
      <w:r w:rsidR="00163272">
        <w:rPr>
          <w:rFonts w:ascii="Cambria" w:hAnsi="Cambria"/>
          <w:sz w:val="24"/>
          <w:szCs w:val="24"/>
        </w:rPr>
        <w:fldChar w:fldCharType="end"/>
      </w:r>
      <w:r>
        <w:rPr>
          <w:rFonts w:ascii="Cambria" w:hAnsi="Cambria"/>
          <w:sz w:val="24"/>
          <w:szCs w:val="24"/>
        </w:rPr>
        <w:t xml:space="preserve">. </w:t>
      </w:r>
      <w:r w:rsidR="00955437">
        <w:rPr>
          <w:rFonts w:ascii="Cambria" w:hAnsi="Cambria"/>
          <w:sz w:val="24"/>
          <w:szCs w:val="24"/>
        </w:rPr>
        <w:t>The CF strain,</w:t>
      </w:r>
      <w:r w:rsidR="00163F9A">
        <w:rPr>
          <w:rFonts w:ascii="Cambria" w:hAnsi="Cambria"/>
          <w:sz w:val="24"/>
          <w:szCs w:val="24"/>
        </w:rPr>
        <w:t xml:space="preserve"> </w:t>
      </w:r>
      <w:r w:rsidR="008C4A5F">
        <w:rPr>
          <w:rFonts w:ascii="Cambria" w:hAnsi="Cambria"/>
          <w:i/>
          <w:iCs/>
          <w:sz w:val="24"/>
          <w:szCs w:val="24"/>
        </w:rPr>
        <w:t xml:space="preserve">P. aeruginosa </w:t>
      </w:r>
      <w:r w:rsidR="008C4A5F">
        <w:rPr>
          <w:rFonts w:ascii="Cambria" w:hAnsi="Cambria"/>
          <w:sz w:val="24"/>
          <w:szCs w:val="24"/>
        </w:rPr>
        <w:t>PaFLR01</w:t>
      </w:r>
      <w:r w:rsidR="00955437">
        <w:rPr>
          <w:rFonts w:ascii="Cambria" w:hAnsi="Cambria"/>
          <w:sz w:val="24"/>
          <w:szCs w:val="24"/>
        </w:rPr>
        <w:t>,</w:t>
      </w:r>
      <w:r w:rsidR="008C4A5F">
        <w:rPr>
          <w:rFonts w:ascii="Cambria" w:hAnsi="Cambria"/>
          <w:sz w:val="24"/>
          <w:szCs w:val="24"/>
        </w:rPr>
        <w:t xml:space="preserve"> </w:t>
      </w:r>
      <w:r w:rsidR="00163F9A">
        <w:rPr>
          <w:rFonts w:ascii="Cambria" w:hAnsi="Cambria"/>
          <w:sz w:val="24"/>
          <w:szCs w:val="24"/>
        </w:rPr>
        <w:t xml:space="preserve">was </w:t>
      </w:r>
      <w:r w:rsidR="008C4A5F">
        <w:rPr>
          <w:rFonts w:ascii="Cambria" w:hAnsi="Cambria"/>
          <w:sz w:val="24"/>
          <w:szCs w:val="24"/>
        </w:rPr>
        <w:lastRenderedPageBreak/>
        <w:t xml:space="preserve">grown with supernatant from </w:t>
      </w:r>
      <w:r w:rsidR="008C4A5F">
        <w:rPr>
          <w:rFonts w:ascii="Cambria" w:hAnsi="Cambria"/>
          <w:i/>
          <w:iCs/>
          <w:sz w:val="24"/>
          <w:szCs w:val="24"/>
        </w:rPr>
        <w:t xml:space="preserve">R. </w:t>
      </w:r>
      <w:proofErr w:type="spellStart"/>
      <w:r w:rsidR="008C4A5F">
        <w:rPr>
          <w:rFonts w:ascii="Cambria" w:hAnsi="Cambria"/>
          <w:i/>
          <w:iCs/>
          <w:sz w:val="24"/>
          <w:szCs w:val="24"/>
        </w:rPr>
        <w:t>mucilaginosa</w:t>
      </w:r>
      <w:proofErr w:type="spellEnd"/>
      <w:r w:rsidR="008C4A5F">
        <w:rPr>
          <w:rFonts w:ascii="Cambria" w:hAnsi="Cambria"/>
          <w:i/>
          <w:iCs/>
          <w:sz w:val="24"/>
          <w:szCs w:val="24"/>
        </w:rPr>
        <w:t xml:space="preserve"> (</w:t>
      </w:r>
      <w:r w:rsidR="008C4A5F">
        <w:rPr>
          <w:rFonts w:ascii="Cambria" w:hAnsi="Cambria"/>
          <w:sz w:val="24"/>
          <w:szCs w:val="24"/>
        </w:rPr>
        <w:t xml:space="preserve">M9 </w:t>
      </w:r>
      <w:proofErr w:type="spellStart"/>
      <w:r w:rsidR="008C4A5F">
        <w:rPr>
          <w:rFonts w:ascii="Cambria" w:hAnsi="Cambria"/>
          <w:sz w:val="24"/>
          <w:szCs w:val="24"/>
        </w:rPr>
        <w:t>suc</w:t>
      </w:r>
      <w:proofErr w:type="spellEnd"/>
      <w:r w:rsidR="008C4A5F">
        <w:rPr>
          <w:rFonts w:ascii="Cambria" w:hAnsi="Cambria"/>
          <w:sz w:val="24"/>
          <w:szCs w:val="24"/>
        </w:rPr>
        <w:t xml:space="preserve"> + sup</w:t>
      </w:r>
      <w:r w:rsidR="00163F9A">
        <w:rPr>
          <w:rFonts w:ascii="Cambria" w:hAnsi="Cambria"/>
          <w:sz w:val="24"/>
          <w:szCs w:val="24"/>
        </w:rPr>
        <w:t xml:space="preserve">), in M9 media alone (M9 </w:t>
      </w:r>
      <w:proofErr w:type="spellStart"/>
      <w:r w:rsidR="00163F9A">
        <w:rPr>
          <w:rFonts w:ascii="Cambria" w:hAnsi="Cambria"/>
          <w:sz w:val="24"/>
          <w:szCs w:val="24"/>
        </w:rPr>
        <w:t>suc</w:t>
      </w:r>
      <w:proofErr w:type="spellEnd"/>
      <w:r w:rsidR="00163F9A">
        <w:rPr>
          <w:rFonts w:ascii="Cambria" w:hAnsi="Cambria"/>
          <w:sz w:val="24"/>
          <w:szCs w:val="24"/>
        </w:rPr>
        <w:t xml:space="preserve">), or in the background media of the </w:t>
      </w:r>
      <w:proofErr w:type="spellStart"/>
      <w:r w:rsidR="00163F9A">
        <w:rPr>
          <w:rFonts w:ascii="Cambria" w:hAnsi="Cambria"/>
          <w:i/>
          <w:iCs/>
          <w:sz w:val="24"/>
          <w:szCs w:val="24"/>
        </w:rPr>
        <w:t>Rothia</w:t>
      </w:r>
      <w:proofErr w:type="spellEnd"/>
      <w:r w:rsidR="00163F9A">
        <w:rPr>
          <w:rFonts w:ascii="Cambria" w:hAnsi="Cambria"/>
          <w:i/>
          <w:iCs/>
          <w:sz w:val="24"/>
          <w:szCs w:val="24"/>
        </w:rPr>
        <w:t xml:space="preserve"> </w:t>
      </w:r>
      <w:r w:rsidR="00163F9A">
        <w:rPr>
          <w:rFonts w:ascii="Cambria" w:hAnsi="Cambria"/>
          <w:sz w:val="24"/>
          <w:szCs w:val="24"/>
        </w:rPr>
        <w:t>supernatant (ASM)</w:t>
      </w:r>
      <w:r w:rsidR="006006DA">
        <w:rPr>
          <w:rFonts w:ascii="Cambria" w:hAnsi="Cambria"/>
          <w:sz w:val="24"/>
          <w:szCs w:val="24"/>
        </w:rPr>
        <w:t xml:space="preserve"> (</w:t>
      </w:r>
      <w:r w:rsidR="006006DA" w:rsidRPr="00760A78">
        <w:rPr>
          <w:rFonts w:ascii="Cambria" w:hAnsi="Cambria"/>
          <w:b/>
          <w:bCs/>
          <w:sz w:val="24"/>
          <w:szCs w:val="24"/>
        </w:rPr>
        <w:t>Fig. 5</w:t>
      </w:r>
      <w:r w:rsidR="006006DA">
        <w:rPr>
          <w:rFonts w:ascii="Cambria" w:hAnsi="Cambria"/>
          <w:sz w:val="24"/>
          <w:szCs w:val="24"/>
        </w:rPr>
        <w:t>)</w:t>
      </w:r>
      <w:r w:rsidR="00163F9A">
        <w:rPr>
          <w:rFonts w:ascii="Cambria" w:hAnsi="Cambria"/>
          <w:sz w:val="24"/>
          <w:szCs w:val="24"/>
        </w:rPr>
        <w:t xml:space="preserve">. The G </w:t>
      </w:r>
      <w:r w:rsidR="00163F9A" w:rsidRPr="008C4A5F">
        <w:rPr>
          <w:rFonts w:ascii="Cambria" w:hAnsi="Cambria"/>
          <w:sz w:val="24"/>
          <w:szCs w:val="24"/>
        </w:rPr>
        <w:t xml:space="preserve">and S distributions </w:t>
      </w:r>
      <w:r w:rsidR="00163F9A">
        <w:rPr>
          <w:rFonts w:ascii="Cambria" w:hAnsi="Cambria"/>
          <w:sz w:val="24"/>
          <w:szCs w:val="24"/>
        </w:rPr>
        <w:t xml:space="preserve">of </w:t>
      </w:r>
      <w:r w:rsidR="00163F9A">
        <w:rPr>
          <w:rFonts w:ascii="Cambria" w:hAnsi="Cambria"/>
          <w:i/>
          <w:iCs/>
          <w:sz w:val="24"/>
          <w:szCs w:val="24"/>
        </w:rPr>
        <w:t xml:space="preserve">P. aeruginosa </w:t>
      </w:r>
      <w:r w:rsidR="00163F9A">
        <w:rPr>
          <w:rFonts w:ascii="Cambria" w:hAnsi="Cambria"/>
          <w:sz w:val="24"/>
          <w:szCs w:val="24"/>
        </w:rPr>
        <w:t xml:space="preserve">grown in M9 </w:t>
      </w:r>
      <w:proofErr w:type="spellStart"/>
      <w:r w:rsidR="00163F9A">
        <w:rPr>
          <w:rFonts w:ascii="Cambria" w:hAnsi="Cambria"/>
          <w:sz w:val="24"/>
          <w:szCs w:val="24"/>
        </w:rPr>
        <w:t>suc</w:t>
      </w:r>
      <w:proofErr w:type="spellEnd"/>
      <w:r w:rsidR="00163F9A">
        <w:rPr>
          <w:rFonts w:ascii="Cambria" w:hAnsi="Cambria"/>
          <w:sz w:val="24"/>
          <w:szCs w:val="24"/>
        </w:rPr>
        <w:t xml:space="preserve"> + sup </w:t>
      </w:r>
      <w:proofErr w:type="gramStart"/>
      <w:r w:rsidR="00163F9A" w:rsidRPr="008C4A5F">
        <w:rPr>
          <w:rFonts w:ascii="Cambria" w:hAnsi="Cambria"/>
          <w:sz w:val="24"/>
          <w:szCs w:val="24"/>
        </w:rPr>
        <w:t>were</w:t>
      </w:r>
      <w:proofErr w:type="gramEnd"/>
      <w:r w:rsidR="00163F9A" w:rsidRPr="008C4A5F">
        <w:rPr>
          <w:rFonts w:ascii="Cambria" w:hAnsi="Cambria"/>
          <w:sz w:val="24"/>
          <w:szCs w:val="24"/>
        </w:rPr>
        <w:t xml:space="preserve"> significantly shifted to the left of </w:t>
      </w:r>
      <w:r w:rsidR="00163F9A">
        <w:rPr>
          <w:rFonts w:ascii="Cambria" w:hAnsi="Cambria"/>
          <w:sz w:val="24"/>
          <w:szCs w:val="24"/>
        </w:rPr>
        <w:t xml:space="preserve">the M9 alone and ASM cultures </w:t>
      </w:r>
      <w:r w:rsidR="00163F9A" w:rsidRPr="008C4A5F">
        <w:rPr>
          <w:rFonts w:ascii="Cambria" w:hAnsi="Cambria"/>
          <w:sz w:val="24"/>
          <w:szCs w:val="24"/>
        </w:rPr>
        <w:t>(Wilcoxon rank sum test, p-value &lt; 2.2e-16</w:t>
      </w:r>
      <w:r w:rsidR="006006DA">
        <w:rPr>
          <w:rFonts w:ascii="Cambria" w:hAnsi="Cambria"/>
          <w:sz w:val="24"/>
          <w:szCs w:val="24"/>
        </w:rPr>
        <w:t xml:space="preserve">, </w:t>
      </w:r>
      <w:r w:rsidR="006006DA" w:rsidRPr="00EC153A">
        <w:rPr>
          <w:rFonts w:ascii="Cambria" w:hAnsi="Cambria"/>
          <w:b/>
          <w:bCs/>
          <w:sz w:val="24"/>
          <w:szCs w:val="24"/>
        </w:rPr>
        <w:t>Fig. 5A</w:t>
      </w:r>
      <w:r w:rsidR="00163F9A">
        <w:rPr>
          <w:rFonts w:ascii="Cambria" w:hAnsi="Cambria"/>
          <w:sz w:val="24"/>
          <w:szCs w:val="24"/>
        </w:rPr>
        <w:t>).</w:t>
      </w:r>
      <w:r w:rsidR="00955437">
        <w:rPr>
          <w:rFonts w:ascii="Cambria" w:hAnsi="Cambria"/>
          <w:i/>
          <w:sz w:val="24"/>
          <w:szCs w:val="24"/>
        </w:rPr>
        <w:t xml:space="preserve"> P. aeruginosa </w:t>
      </w:r>
      <w:r w:rsidR="00163F9A" w:rsidRPr="00BB5F44">
        <w:rPr>
          <w:rFonts w:ascii="Cambria" w:hAnsi="Cambria"/>
          <w:sz w:val="24"/>
          <w:szCs w:val="24"/>
        </w:rPr>
        <w:t xml:space="preserve">lifetime </w:t>
      </w:r>
      <w:r w:rsidR="00163F9A">
        <w:rPr>
          <w:rFonts w:ascii="Cambria" w:hAnsi="Cambria"/>
          <w:sz w:val="24"/>
          <w:szCs w:val="24"/>
        </w:rPr>
        <w:t xml:space="preserve">signal </w:t>
      </w:r>
      <w:r w:rsidR="008C4A5F">
        <w:rPr>
          <w:rFonts w:ascii="Cambria" w:hAnsi="Cambria"/>
          <w:sz w:val="24"/>
          <w:szCs w:val="24"/>
        </w:rPr>
        <w:t>shift</w:t>
      </w:r>
      <w:r w:rsidR="00BB5F44">
        <w:rPr>
          <w:rFonts w:ascii="Cambria" w:hAnsi="Cambria"/>
          <w:sz w:val="24"/>
          <w:szCs w:val="24"/>
        </w:rPr>
        <w:t>ed</w:t>
      </w:r>
      <w:r w:rsidR="00163F9A">
        <w:rPr>
          <w:rFonts w:ascii="Cambria" w:hAnsi="Cambria"/>
          <w:sz w:val="24"/>
          <w:szCs w:val="24"/>
        </w:rPr>
        <w:t xml:space="preserve"> </w:t>
      </w:r>
      <w:r w:rsidR="008C4A5F">
        <w:rPr>
          <w:rFonts w:ascii="Cambria" w:hAnsi="Cambria"/>
          <w:sz w:val="24"/>
          <w:szCs w:val="24"/>
        </w:rPr>
        <w:t xml:space="preserve">towards reduced pyocyanin </w:t>
      </w:r>
      <w:r w:rsidR="00163F9A">
        <w:rPr>
          <w:rFonts w:ascii="Cambria" w:hAnsi="Cambria"/>
          <w:sz w:val="24"/>
          <w:szCs w:val="24"/>
        </w:rPr>
        <w:t xml:space="preserve">in the presence of </w:t>
      </w:r>
      <w:proofErr w:type="spellStart"/>
      <w:r w:rsidR="00163F9A">
        <w:rPr>
          <w:rFonts w:ascii="Cambria" w:hAnsi="Cambria"/>
          <w:i/>
          <w:iCs/>
          <w:sz w:val="24"/>
          <w:szCs w:val="24"/>
        </w:rPr>
        <w:t>Rothia</w:t>
      </w:r>
      <w:proofErr w:type="spellEnd"/>
      <w:ins w:id="15" w:author="Heather Maughan" w:date="2022-03-17T09:20:00Z">
        <w:r w:rsidR="00E7638E">
          <w:rPr>
            <w:rFonts w:ascii="Cambria" w:hAnsi="Cambria"/>
            <w:i/>
            <w:iCs/>
            <w:sz w:val="24"/>
            <w:szCs w:val="24"/>
          </w:rPr>
          <w:t>-</w:t>
        </w:r>
      </w:ins>
      <w:r w:rsidR="00163F9A">
        <w:rPr>
          <w:rFonts w:ascii="Cambria" w:hAnsi="Cambria"/>
          <w:sz w:val="24"/>
          <w:szCs w:val="24"/>
        </w:rPr>
        <w:t>derived metabolites</w:t>
      </w:r>
      <w:r w:rsidR="006006DA">
        <w:rPr>
          <w:rFonts w:ascii="Cambria" w:hAnsi="Cambria"/>
          <w:sz w:val="24"/>
          <w:szCs w:val="24"/>
        </w:rPr>
        <w:t xml:space="preserve"> (</w:t>
      </w:r>
      <w:r w:rsidR="006006DA" w:rsidRPr="00760A78">
        <w:rPr>
          <w:rFonts w:ascii="Cambria" w:hAnsi="Cambria"/>
          <w:b/>
          <w:bCs/>
          <w:sz w:val="24"/>
          <w:szCs w:val="24"/>
        </w:rPr>
        <w:t xml:space="preserve">Fig. </w:t>
      </w:r>
      <w:r w:rsidR="00163F9A" w:rsidRPr="00760A78">
        <w:rPr>
          <w:rFonts w:ascii="Cambria" w:hAnsi="Cambria"/>
          <w:b/>
          <w:bCs/>
          <w:sz w:val="24"/>
          <w:szCs w:val="24"/>
        </w:rPr>
        <w:t xml:space="preserve"> </w:t>
      </w:r>
      <w:r w:rsidR="006006DA" w:rsidRPr="00760A78">
        <w:rPr>
          <w:rFonts w:ascii="Cambria" w:hAnsi="Cambria"/>
          <w:b/>
          <w:bCs/>
          <w:sz w:val="24"/>
          <w:szCs w:val="24"/>
        </w:rPr>
        <w:t>5A, 5C</w:t>
      </w:r>
      <w:r w:rsidR="006006DA">
        <w:rPr>
          <w:rFonts w:ascii="Cambria" w:hAnsi="Cambria"/>
          <w:sz w:val="24"/>
          <w:szCs w:val="24"/>
        </w:rPr>
        <w:t xml:space="preserve">). </w:t>
      </w:r>
    </w:p>
    <w:p w14:paraId="128AFDF9" w14:textId="3B396CC7" w:rsidR="00955437"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Discussion </w:t>
      </w:r>
    </w:p>
    <w:p w14:paraId="33F0B8A6" w14:textId="7EB627A3" w:rsidR="001F59C4" w:rsidRPr="00CD0D15" w:rsidRDefault="001F59C4" w:rsidP="001F59C4">
      <w:pPr>
        <w:spacing w:line="480" w:lineRule="auto"/>
        <w:ind w:firstLine="720"/>
        <w:outlineLvl w:val="0"/>
        <w:rPr>
          <w:rFonts w:ascii="Cambria" w:hAnsi="Cambria"/>
          <w:sz w:val="24"/>
          <w:szCs w:val="24"/>
          <w:lang w:val="en"/>
        </w:rPr>
      </w:pPr>
      <w:r w:rsidRPr="00CD0D15">
        <w:rPr>
          <w:rFonts w:ascii="Cambria" w:hAnsi="Cambria"/>
          <w:sz w:val="24"/>
          <w:szCs w:val="24"/>
          <w:lang w:val="en"/>
        </w:rPr>
        <w:t xml:space="preserve">Oxygen is scarce in many environments, and in the context of chronic infections, hypoxia drives microbes to produce redox-active metabolites </w:t>
      </w:r>
      <w:r w:rsidR="00795C64">
        <w:rPr>
          <w:rFonts w:ascii="Cambria" w:hAnsi="Cambria"/>
          <w:sz w:val="24"/>
          <w:szCs w:val="24"/>
          <w:lang w:val="en"/>
        </w:rPr>
        <w:t>to</w:t>
      </w:r>
      <w:r w:rsidRPr="00CD0D15">
        <w:rPr>
          <w:rFonts w:ascii="Cambria" w:hAnsi="Cambria"/>
          <w:sz w:val="24"/>
          <w:szCs w:val="24"/>
          <w:lang w:val="en"/>
        </w:rPr>
        <w:t xml:space="preserve"> act as alternative electron acceptors. </w:t>
      </w:r>
      <w:r w:rsidR="008D1C38">
        <w:rPr>
          <w:rFonts w:ascii="Cambria" w:hAnsi="Cambria"/>
          <w:sz w:val="24"/>
          <w:szCs w:val="24"/>
          <w:lang w:val="en"/>
        </w:rPr>
        <w:t>B</w:t>
      </w:r>
      <w:r w:rsidRPr="00CD0D15">
        <w:rPr>
          <w:rFonts w:ascii="Cambria" w:hAnsi="Cambria"/>
          <w:sz w:val="24"/>
          <w:szCs w:val="24"/>
          <w:lang w:val="en"/>
        </w:rPr>
        <w:t>acterial biofilms have little oxygen beneath the surface</w:t>
      </w:r>
      <w:r w:rsidR="00760A78">
        <w:rPr>
          <w:rFonts w:ascii="Cambria" w:hAnsi="Cambria"/>
          <w:sz w:val="24"/>
          <w:szCs w:val="24"/>
          <w:lang w:val="en"/>
        </w:rPr>
        <w:t xml:space="preserve"> </w:t>
      </w:r>
      <w:r w:rsidR="00760A78">
        <w:rPr>
          <w:rFonts w:ascii="Cambria" w:hAnsi="Cambria"/>
          <w:sz w:val="24"/>
          <w:szCs w:val="24"/>
          <w:lang w:val="en"/>
        </w:rPr>
        <w:fldChar w:fldCharType="begin"/>
      </w:r>
      <w:r w:rsidR="00A63467">
        <w:rPr>
          <w:rFonts w:ascii="Cambria" w:hAnsi="Cambria"/>
          <w:sz w:val="24"/>
          <w:szCs w:val="24"/>
          <w:lang w:val="en"/>
        </w:rPr>
        <w:instrText xml:space="preserve"> ADDIN ZOTERO_ITEM CSL_CITATION {"citationID":"a7mvg767la","properties":{"formattedCitation":"(30)","plainCitation":"(30)","noteIndex":0},"citationItems":[{"id":1461,"uris":["http://zotero.org/users/6261839/items/HA9LBKSC"],"itemData":{"id":1461,"type":"article-journal","abstract":"Antibiotic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P."}],"issued":{"date-parts":[["2019",2,15]]}}}],"schema":"https://github.com/citation-style-language/schema/raw/master/csl-citation.json"} </w:instrText>
      </w:r>
      <w:r w:rsidR="00760A78">
        <w:rPr>
          <w:rFonts w:ascii="Cambria" w:hAnsi="Cambria"/>
          <w:sz w:val="24"/>
          <w:szCs w:val="24"/>
          <w:lang w:val="en"/>
        </w:rPr>
        <w:fldChar w:fldCharType="separate"/>
      </w:r>
      <w:r w:rsidR="00A63467">
        <w:rPr>
          <w:rFonts w:ascii="Cambria" w:hAnsi="Cambria" w:cs="Times New Roman"/>
          <w:sz w:val="24"/>
        </w:rPr>
        <w:t>(30)</w:t>
      </w:r>
      <w:r w:rsidR="00760A78">
        <w:rPr>
          <w:rFonts w:ascii="Cambria" w:hAnsi="Cambria"/>
          <w:sz w:val="24"/>
          <w:szCs w:val="24"/>
          <w:lang w:val="en"/>
        </w:rPr>
        <w:fldChar w:fldCharType="end"/>
      </w:r>
      <w:r w:rsidRPr="00CD0D15">
        <w:rPr>
          <w:rFonts w:ascii="Cambria" w:hAnsi="Cambria"/>
          <w:sz w:val="24"/>
          <w:szCs w:val="24"/>
          <w:lang w:val="en"/>
        </w:rPr>
        <w:t xml:space="preserve">. </w:t>
      </w:r>
      <w:r w:rsidR="006006DA">
        <w:rPr>
          <w:rFonts w:ascii="Cambria" w:hAnsi="Cambria"/>
          <w:sz w:val="24"/>
          <w:szCs w:val="24"/>
          <w:lang w:val="en"/>
        </w:rPr>
        <w:t xml:space="preserve">In low oxygen. </w:t>
      </w:r>
      <w:r w:rsidRPr="00CD0D15">
        <w:rPr>
          <w:rFonts w:ascii="Cambria" w:hAnsi="Cambria"/>
          <w:i/>
          <w:sz w:val="24"/>
          <w:szCs w:val="24"/>
          <w:lang w:val="en"/>
        </w:rPr>
        <w:t xml:space="preserve">P. aeruginosa </w:t>
      </w:r>
      <w:r w:rsidRPr="00CD0D15">
        <w:rPr>
          <w:rFonts w:ascii="Cambria" w:hAnsi="Cambria"/>
          <w:sz w:val="24"/>
          <w:szCs w:val="24"/>
          <w:lang w:val="en"/>
        </w:rPr>
        <w:t>synthesizes and secretes redox-active pyocyanin to recycle electrons</w:t>
      </w:r>
      <w:r w:rsidR="00D64A67">
        <w:rPr>
          <w:rFonts w:ascii="Cambria" w:hAnsi="Cambria"/>
          <w:sz w:val="24"/>
          <w:szCs w:val="24"/>
          <w:lang w:val="en"/>
        </w:rPr>
        <w:t xml:space="preserve"> </w:t>
      </w:r>
      <w:r w:rsidR="00D64A67">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{"citationID":"akv0hcr10r","properties":{"formattedCitation":"(6)","plainCitation":"(6)","noteIndex":0},"citationItems":[{"id":24,"uris":["http://zotero.org/users/6261839/items/PIHWELW5"],"itemData":{"id":24,"type":"article-journal","abstract":"Microorganisms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instrText>
      </w:r>
      <w:r w:rsidR="00D64A67">
        <w:rPr>
          <w:rFonts w:ascii="Cambria" w:hAnsi="Cambria"/>
          <w:sz w:val="24"/>
          <w:szCs w:val="24"/>
          <w:lang w:val="en"/>
        </w:rPr>
        <w:fldChar w:fldCharType="separate"/>
      </w:r>
      <w:r w:rsidR="002030D4" w:rsidRPr="002030D4">
        <w:rPr>
          <w:rFonts w:ascii="Cambria" w:hAnsi="Cambria" w:cs="Times New Roman"/>
          <w:sz w:val="24"/>
        </w:rPr>
        <w:t>(6)</w:t>
      </w:r>
      <w:r w:rsidR="00D64A67">
        <w:rPr>
          <w:rFonts w:ascii="Cambria" w:hAnsi="Cambria"/>
          <w:sz w:val="24"/>
          <w:szCs w:val="24"/>
          <w:lang w:val="en"/>
        </w:rPr>
        <w:fldChar w:fldCharType="end"/>
      </w:r>
      <w:r w:rsidR="00760A78">
        <w:rPr>
          <w:rFonts w:ascii="Cambria" w:hAnsi="Cambria"/>
          <w:sz w:val="24"/>
          <w:szCs w:val="24"/>
          <w:lang w:val="en"/>
        </w:rPr>
        <w:t>.</w:t>
      </w:r>
      <w:r w:rsidR="006006DA">
        <w:rPr>
          <w:rFonts w:ascii="Cambria" w:hAnsi="Cambria"/>
          <w:sz w:val="24"/>
          <w:szCs w:val="24"/>
          <w:lang w:val="en"/>
        </w:rPr>
        <w:t xml:space="preserve"> Pyocyanin production has also been associated with </w:t>
      </w:r>
      <w:r w:rsidR="00760A78">
        <w:rPr>
          <w:rFonts w:ascii="Cambria" w:hAnsi="Cambria"/>
          <w:sz w:val="24"/>
          <w:szCs w:val="24"/>
          <w:lang w:val="en"/>
        </w:rPr>
        <w:t>additional</w:t>
      </w:r>
      <w:r w:rsidR="006006DA">
        <w:rPr>
          <w:rFonts w:ascii="Cambria" w:hAnsi="Cambria"/>
          <w:sz w:val="24"/>
          <w:szCs w:val="24"/>
          <w:lang w:val="en"/>
        </w:rPr>
        <w:t xml:space="preserve"> low-oxygen conditions, such as fermentation metabolites produced by co-colonizing microbes</w:t>
      </w:r>
      <w:r w:rsidR="00760A78">
        <w:rPr>
          <w:rFonts w:ascii="Cambria" w:hAnsi="Cambria"/>
          <w:sz w:val="24"/>
          <w:szCs w:val="24"/>
          <w:lang w:val="en"/>
        </w:rPr>
        <w:t xml:space="preserve"> </w:t>
      </w:r>
      <w:r w:rsidR="00760A78">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{"citationID":"apkant6p87","properties":{"formattedCitation":"(11, 12)","plainCitation":"(11, 12)","noteIndex":0},"citationItems":[{"id":225,"uris":["http://zotero.org/users/6261839/items/HP3U7RV9"],"itemData":{"id":225,"type":"article-journal","abstract":"The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(11, 12)</w:t>
      </w:r>
      <w:r w:rsidR="00760A78">
        <w:rPr>
          <w:rFonts w:ascii="Cambria" w:hAnsi="Cambria"/>
          <w:sz w:val="24"/>
          <w:szCs w:val="24"/>
          <w:lang w:val="en"/>
        </w:rPr>
        <w:fldChar w:fldCharType="end"/>
      </w:r>
      <w:r w:rsidR="006006DA">
        <w:rPr>
          <w:rFonts w:ascii="Cambria" w:hAnsi="Cambria"/>
          <w:sz w:val="24"/>
          <w:szCs w:val="24"/>
          <w:lang w:val="en"/>
        </w:rPr>
        <w:t>.</w:t>
      </w:r>
      <w:r w:rsidR="00EC0A00">
        <w:rPr>
          <w:rFonts w:ascii="Cambria" w:hAnsi="Cambria"/>
          <w:sz w:val="24"/>
          <w:szCs w:val="24"/>
          <w:lang w:val="en"/>
        </w:rPr>
        <w:t xml:space="preserve"> P</w:t>
      </w:r>
      <w:r w:rsidR="005F695F">
        <w:rPr>
          <w:rFonts w:ascii="Cambria" w:hAnsi="Cambria"/>
          <w:sz w:val="24"/>
          <w:szCs w:val="24"/>
          <w:lang w:val="en"/>
        </w:rPr>
        <w:t xml:space="preserve">yocyanin can facilitate </w:t>
      </w:r>
      <w:r w:rsidR="005F695F">
        <w:rPr>
          <w:rFonts w:ascii="Cambria" w:hAnsi="Cambria"/>
          <w:i/>
          <w:sz w:val="24"/>
          <w:szCs w:val="24"/>
          <w:lang w:val="en"/>
        </w:rPr>
        <w:t xml:space="preserve">P. </w:t>
      </w:r>
      <w:r w:rsidR="00557C6D">
        <w:rPr>
          <w:rFonts w:ascii="Cambria" w:hAnsi="Cambria"/>
          <w:i/>
          <w:sz w:val="24"/>
          <w:szCs w:val="24"/>
          <w:lang w:val="en"/>
        </w:rPr>
        <w:t>aeruginosa</w:t>
      </w:r>
      <w:r w:rsidR="005F695F">
        <w:rPr>
          <w:rFonts w:ascii="Cambria" w:hAnsi="Cambria"/>
          <w:i/>
          <w:sz w:val="24"/>
          <w:szCs w:val="24"/>
          <w:lang w:val="en"/>
        </w:rPr>
        <w:t xml:space="preserve"> </w:t>
      </w:r>
      <w:r w:rsidR="005F695F">
        <w:rPr>
          <w:rFonts w:ascii="Cambria" w:hAnsi="Cambria"/>
          <w:sz w:val="24"/>
          <w:szCs w:val="24"/>
          <w:lang w:val="en"/>
        </w:rPr>
        <w:t xml:space="preserve">survival in hypoxic conditions </w:t>
      </w:r>
      <w:r w:rsidR="00557C6D">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{"citationID":"a4gqe9jc6n","properties":{"formattedCitation":"(7)","plainCitation":"(7)","noteIndex":0},"citationItems":[{"id":107,"uris":["http://zotero.org/users/6261839/items/GB9IXVMD"],"itemData":{"id":107,"type":"article-journal","abstract":"While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(7)</w:t>
      </w:r>
      <w:r w:rsidR="00557C6D">
        <w:rPr>
          <w:rFonts w:ascii="Cambria" w:hAnsi="Cambria"/>
          <w:sz w:val="24"/>
          <w:szCs w:val="24"/>
          <w:lang w:val="en"/>
        </w:rPr>
        <w:fldChar w:fldCharType="end"/>
      </w:r>
      <w:r w:rsidR="00557C6D">
        <w:rPr>
          <w:rFonts w:ascii="Cambria" w:hAnsi="Cambria"/>
          <w:sz w:val="24"/>
          <w:szCs w:val="24"/>
          <w:lang w:val="en"/>
        </w:rPr>
        <w:t xml:space="preserve"> </w:t>
      </w:r>
      <w:r w:rsidR="005F695F">
        <w:rPr>
          <w:rFonts w:ascii="Cambria" w:hAnsi="Cambria"/>
          <w:sz w:val="24"/>
          <w:szCs w:val="24"/>
          <w:lang w:val="en"/>
        </w:rPr>
        <w:t>while contributing to disease progression</w:t>
      </w:r>
      <w:r w:rsidR="00557C6D">
        <w:rPr>
          <w:rFonts w:ascii="Cambria" w:hAnsi="Cambria"/>
          <w:sz w:val="24"/>
          <w:szCs w:val="24"/>
          <w:lang w:val="en"/>
        </w:rPr>
        <w:t xml:space="preserve"> </w:t>
      </w:r>
      <w:r w:rsidR="00557C6D">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{"citationID":"al2vlu9toc","properties":{"formattedCitation":"(15, 16)","plainCitation":"(15, 16)","noteIndex":0},"citationItems":[{"id":22,"uris":["http://zotero.org/users/6261839/items/35LQZUB7"],"itemData":{"id":22,"type":"article-journal","abstract":"Pseudomonas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(15, 16)</w:t>
      </w:r>
      <w:r w:rsidR="00557C6D">
        <w:rPr>
          <w:rFonts w:ascii="Cambria" w:hAnsi="Cambria"/>
          <w:sz w:val="24"/>
          <w:szCs w:val="24"/>
          <w:lang w:val="en"/>
        </w:rPr>
        <w:fldChar w:fldCharType="end"/>
      </w:r>
      <w:r w:rsidR="00EC0A00">
        <w:rPr>
          <w:rFonts w:ascii="Cambria" w:hAnsi="Cambria"/>
          <w:sz w:val="24"/>
          <w:szCs w:val="24"/>
          <w:lang w:val="en"/>
        </w:rPr>
        <w:t>. W</w:t>
      </w:r>
      <w:r w:rsidR="00D64A67">
        <w:rPr>
          <w:rFonts w:ascii="Cambria" w:hAnsi="Cambria"/>
          <w:sz w:val="24"/>
          <w:szCs w:val="24"/>
          <w:lang w:val="en"/>
        </w:rPr>
        <w:t>e</w:t>
      </w:r>
      <w:r w:rsidRPr="00CD0D15">
        <w:rPr>
          <w:rFonts w:ascii="Cambria" w:hAnsi="Cambria"/>
          <w:sz w:val="24"/>
          <w:szCs w:val="24"/>
          <w:lang w:val="en"/>
        </w:rPr>
        <w:t xml:space="preserve"> sought to determine the redox state of </w:t>
      </w:r>
      <w:r w:rsidR="00EC0A00">
        <w:rPr>
          <w:rFonts w:ascii="Cambria" w:hAnsi="Cambria"/>
          <w:sz w:val="24"/>
          <w:szCs w:val="24"/>
          <w:lang w:val="en"/>
        </w:rPr>
        <w:t xml:space="preserve">pyocyanin through </w:t>
      </w:r>
      <w:r w:rsidR="00201A3D">
        <w:rPr>
          <w:rFonts w:ascii="Cambria" w:hAnsi="Cambria"/>
          <w:i/>
          <w:sz w:val="24"/>
          <w:szCs w:val="24"/>
          <w:lang w:val="en"/>
        </w:rPr>
        <w:t>P. aeruginosa</w:t>
      </w:r>
      <w:r w:rsidRPr="00CD0D15">
        <w:rPr>
          <w:rFonts w:ascii="Cambria" w:hAnsi="Cambria"/>
          <w:sz w:val="24"/>
          <w:szCs w:val="24"/>
          <w:lang w:val="en"/>
        </w:rPr>
        <w:t xml:space="preserve"> throughout biofilms</w:t>
      </w:r>
      <w:r w:rsidR="00574D36">
        <w:rPr>
          <w:rFonts w:ascii="Cambria" w:hAnsi="Cambria"/>
          <w:sz w:val="24"/>
          <w:szCs w:val="24"/>
          <w:lang w:val="en"/>
        </w:rPr>
        <w:t xml:space="preserve"> and in the presence of fermentation</w:t>
      </w:r>
      <w:r w:rsidR="002E6102">
        <w:rPr>
          <w:rFonts w:ascii="Cambria" w:hAnsi="Cambria"/>
          <w:sz w:val="24"/>
          <w:szCs w:val="24"/>
          <w:lang w:val="en"/>
        </w:rPr>
        <w:t xml:space="preserve"> products</w:t>
      </w:r>
      <w:r w:rsidRPr="00CD0D15">
        <w:rPr>
          <w:rFonts w:ascii="Cambria" w:hAnsi="Cambria"/>
          <w:sz w:val="24"/>
          <w:szCs w:val="24"/>
          <w:lang w:val="en"/>
        </w:rPr>
        <w:t xml:space="preserve">, </w:t>
      </w:r>
      <w:r w:rsidR="00EC0A00">
        <w:rPr>
          <w:rFonts w:ascii="Cambria" w:hAnsi="Cambria"/>
          <w:sz w:val="24"/>
          <w:szCs w:val="24"/>
          <w:lang w:val="en"/>
        </w:rPr>
        <w:t>by</w:t>
      </w:r>
      <w:r w:rsidR="00574D36">
        <w:rPr>
          <w:rFonts w:ascii="Cambria" w:hAnsi="Cambria"/>
          <w:sz w:val="24"/>
          <w:szCs w:val="24"/>
          <w:lang w:val="en"/>
        </w:rPr>
        <w:t xml:space="preserve"> </w:t>
      </w:r>
      <w:r w:rsidR="00EC0A00">
        <w:rPr>
          <w:rFonts w:ascii="Cambria" w:hAnsi="Cambria"/>
          <w:sz w:val="24"/>
          <w:szCs w:val="24"/>
          <w:lang w:val="en"/>
        </w:rPr>
        <w:t xml:space="preserve">utilizing </w:t>
      </w:r>
      <w:r w:rsidRPr="00CD0D15">
        <w:rPr>
          <w:rFonts w:ascii="Cambria" w:hAnsi="Cambria"/>
          <w:sz w:val="24"/>
          <w:szCs w:val="24"/>
          <w:lang w:val="en"/>
        </w:rPr>
        <w:t xml:space="preserve">fluorescence imaging </w:t>
      </w:r>
      <w:r w:rsidR="00574D36">
        <w:rPr>
          <w:rFonts w:ascii="Cambria" w:hAnsi="Cambria"/>
          <w:sz w:val="24"/>
          <w:szCs w:val="24"/>
          <w:lang w:val="en"/>
        </w:rPr>
        <w:t xml:space="preserve">to study phenazines and other </w:t>
      </w:r>
      <w:r w:rsidRPr="00CD0D15">
        <w:rPr>
          <w:rFonts w:ascii="Cambria" w:hAnsi="Cambria"/>
          <w:sz w:val="24"/>
          <w:szCs w:val="24"/>
          <w:lang w:val="en"/>
        </w:rPr>
        <w:t>fluorescent metabolites</w:t>
      </w:r>
      <w:r w:rsidR="00574D36">
        <w:rPr>
          <w:rFonts w:ascii="Cambria" w:hAnsi="Cambria"/>
          <w:sz w:val="24"/>
          <w:szCs w:val="24"/>
          <w:lang w:val="en"/>
        </w:rPr>
        <w:t xml:space="preserve"> in infection-relevant </w:t>
      </w:r>
      <w:r w:rsidR="00467B4B">
        <w:rPr>
          <w:rFonts w:ascii="Cambria" w:hAnsi="Cambria"/>
          <w:sz w:val="24"/>
          <w:szCs w:val="24"/>
          <w:lang w:val="en"/>
        </w:rPr>
        <w:t>conditions</w:t>
      </w:r>
      <w:r w:rsidRPr="00CD0D15">
        <w:rPr>
          <w:rFonts w:ascii="Cambria" w:hAnsi="Cambria"/>
          <w:sz w:val="24"/>
          <w:szCs w:val="24"/>
          <w:lang w:val="en"/>
        </w:rPr>
        <w:t xml:space="preserve">. </w:t>
      </w:r>
    </w:p>
    <w:p w14:paraId="02275424" w14:textId="32DF0EF8" w:rsidR="009134BA" w:rsidRDefault="009134BA" w:rsidP="00F27C25">
      <w:pPr>
        <w:spacing w:line="480" w:lineRule="auto"/>
        <w:outlineLvl w:val="0"/>
        <w:rPr>
          <w:rFonts w:ascii="Cambria" w:hAnsi="Cambria"/>
          <w:sz w:val="24"/>
          <w:szCs w:val="24"/>
        </w:rPr>
      </w:pPr>
    </w:p>
    <w:p w14:paraId="324E0CD2" w14:textId="54184774" w:rsidR="005213DD" w:rsidRDefault="005213DD" w:rsidP="00F27C25">
      <w:pPr>
        <w:spacing w:line="480" w:lineRule="auto"/>
        <w:outlineLvl w:val="0"/>
        <w:rPr>
          <w:rFonts w:ascii="Cambria" w:hAnsi="Cambria"/>
          <w:b/>
          <w:bCs/>
          <w:sz w:val="24"/>
          <w:szCs w:val="24"/>
        </w:rPr>
      </w:pPr>
      <w:r w:rsidRPr="005213DD">
        <w:rPr>
          <w:rFonts w:ascii="Cambria" w:hAnsi="Cambria"/>
          <w:b/>
          <w:bCs/>
          <w:sz w:val="24"/>
          <w:szCs w:val="24"/>
        </w:rPr>
        <w:t>Reduced pyocyanin had a distinct long lifetime signal</w:t>
      </w:r>
      <w:r w:rsidR="001258CB">
        <w:rPr>
          <w:rFonts w:ascii="Cambria" w:hAnsi="Cambria"/>
          <w:b/>
          <w:bCs/>
          <w:sz w:val="24"/>
          <w:szCs w:val="24"/>
        </w:rPr>
        <w:t xml:space="preserve">. </w:t>
      </w:r>
    </w:p>
    <w:p w14:paraId="077AC997" w14:textId="1084E049" w:rsidR="005213DD" w:rsidRPr="00AF73EA" w:rsidRDefault="00AF73EA" w:rsidP="00F27C25">
      <w:pPr>
        <w:spacing w:line="480" w:lineRule="auto"/>
        <w:outlineLvl w:val="0"/>
        <w:rPr>
          <w:rFonts w:ascii="Cambria" w:hAnsi="Cambria"/>
          <w:sz w:val="24"/>
          <w:szCs w:val="24"/>
        </w:rPr>
      </w:pPr>
      <w:r>
        <w:rPr>
          <w:rFonts w:ascii="Cambria" w:hAnsi="Cambria"/>
          <w:b/>
          <w:bCs/>
          <w:sz w:val="24"/>
          <w:szCs w:val="24"/>
        </w:rPr>
        <w:tab/>
      </w:r>
      <w:r>
        <w:rPr>
          <w:rFonts w:ascii="Cambria" w:hAnsi="Cambria"/>
          <w:sz w:val="24"/>
          <w:szCs w:val="24"/>
        </w:rPr>
        <w:t xml:space="preserve">FLIM phasor analysis can be used to unmix the fluorescence components in a sample if (1) the fluorophores contributing to that signal are known and characterized and </w:t>
      </w:r>
      <w:r>
        <w:rPr>
          <w:rFonts w:ascii="Cambria" w:hAnsi="Cambria"/>
          <w:sz w:val="24"/>
          <w:szCs w:val="24"/>
        </w:rPr>
        <w:lastRenderedPageBreak/>
        <w:t>(2</w:t>
      </w:r>
      <w:proofErr w:type="gramStart"/>
      <w:r>
        <w:rPr>
          <w:rFonts w:ascii="Cambria" w:hAnsi="Cambria"/>
          <w:sz w:val="24"/>
          <w:szCs w:val="24"/>
        </w:rPr>
        <w:t xml:space="preserve">) </w:t>
      </w:r>
      <w:r w:rsidR="00C277C7">
        <w:rPr>
          <w:rFonts w:ascii="Cambria" w:hAnsi="Cambria"/>
          <w:sz w:val="24"/>
          <w:szCs w:val="24"/>
        </w:rPr>
        <w:t xml:space="preserve"> the</w:t>
      </w:r>
      <w:proofErr w:type="gramEnd"/>
      <w:r w:rsidR="00C277C7">
        <w:rPr>
          <w:rFonts w:ascii="Cambria" w:hAnsi="Cambria"/>
          <w:sz w:val="24"/>
          <w:szCs w:val="24"/>
        </w:rPr>
        <w:t xml:space="preserve"> number of unsolved components is less than the number of orthogonal measurements. In our system (excitation = 740 nm, emission window = 400-500 nm), at least five fluorophores were detected (free NADH, enzyme bound NADH, reduced pyocyanin, pyoverdine, 1-hydroxy-phenazine) and could not </w:t>
      </w:r>
      <w:r w:rsidR="00AD0B32">
        <w:rPr>
          <w:rFonts w:ascii="Cambria" w:hAnsi="Cambria"/>
          <w:sz w:val="24"/>
          <w:szCs w:val="24"/>
        </w:rPr>
        <w:t xml:space="preserve">all </w:t>
      </w:r>
      <w:r w:rsidR="00C277C7">
        <w:rPr>
          <w:rFonts w:ascii="Cambria" w:hAnsi="Cambria"/>
          <w:sz w:val="24"/>
          <w:szCs w:val="24"/>
        </w:rPr>
        <w:t>be unmixed</w:t>
      </w:r>
      <w:r w:rsidR="00AD0B32">
        <w:rPr>
          <w:rFonts w:ascii="Cambria" w:hAnsi="Cambria"/>
          <w:sz w:val="24"/>
          <w:szCs w:val="24"/>
        </w:rPr>
        <w:t>.</w:t>
      </w:r>
      <w:r w:rsidR="00C277C7">
        <w:rPr>
          <w:rFonts w:ascii="Cambria" w:hAnsi="Cambria"/>
          <w:sz w:val="24"/>
          <w:szCs w:val="24"/>
        </w:rPr>
        <w:t xml:space="preserve"> </w:t>
      </w:r>
      <w:r w:rsidR="00AD0B32">
        <w:rPr>
          <w:rFonts w:ascii="Cambria" w:hAnsi="Cambria"/>
          <w:sz w:val="24"/>
          <w:szCs w:val="24"/>
        </w:rPr>
        <w:t xml:space="preserve">However, due to its distinct long lifetime signature, </w:t>
      </w:r>
      <w:r w:rsidR="00C277C7">
        <w:rPr>
          <w:rFonts w:ascii="Cambria" w:hAnsi="Cambria"/>
          <w:sz w:val="24"/>
          <w:szCs w:val="24"/>
        </w:rPr>
        <w:t xml:space="preserve">any shifts in the fluorescence lifetime 1-hydroxy-phenazine were assumed to be associated with reduced pyocyanin.  </w:t>
      </w:r>
    </w:p>
    <w:p w14:paraId="77CC2DB8" w14:textId="77777777" w:rsidR="00AF73EA" w:rsidRPr="005213DD" w:rsidRDefault="00AF73EA" w:rsidP="00F27C25">
      <w:pPr>
        <w:spacing w:line="480" w:lineRule="auto"/>
        <w:outlineLvl w:val="0"/>
        <w:rPr>
          <w:rFonts w:ascii="Cambria" w:hAnsi="Cambria"/>
          <w:b/>
          <w:bCs/>
          <w:sz w:val="24"/>
          <w:szCs w:val="24"/>
        </w:rPr>
      </w:pPr>
    </w:p>
    <w:p w14:paraId="0FFFABFE" w14:textId="7263F623" w:rsidR="00F27C25" w:rsidRPr="00CD0D15" w:rsidRDefault="005F695F" w:rsidP="00F27C25">
      <w:pPr>
        <w:spacing w:line="480" w:lineRule="auto"/>
        <w:outlineLvl w:val="0"/>
        <w:rPr>
          <w:rFonts w:ascii="Cambria" w:hAnsi="Cambria"/>
          <w:b/>
          <w:bCs/>
          <w:sz w:val="24"/>
          <w:szCs w:val="24"/>
        </w:rPr>
      </w:pPr>
      <w:r>
        <w:rPr>
          <w:rFonts w:ascii="Cambria" w:hAnsi="Cambria"/>
          <w:b/>
          <w:bCs/>
          <w:sz w:val="24"/>
          <w:szCs w:val="24"/>
        </w:rPr>
        <w:t xml:space="preserve">The </w:t>
      </w:r>
      <w:r w:rsidR="005213DD">
        <w:rPr>
          <w:rFonts w:ascii="Cambria" w:hAnsi="Cambria"/>
          <w:b/>
          <w:bCs/>
          <w:sz w:val="24"/>
          <w:szCs w:val="24"/>
        </w:rPr>
        <w:t xml:space="preserve">fluorescence lifetime shifted </w:t>
      </w:r>
      <w:r>
        <w:rPr>
          <w:rFonts w:ascii="Cambria" w:hAnsi="Cambria"/>
          <w:b/>
          <w:bCs/>
          <w:sz w:val="24"/>
          <w:szCs w:val="24"/>
        </w:rPr>
        <w:t>towards reduced pyocyanin</w:t>
      </w:r>
      <w:r w:rsidR="005213DD">
        <w:rPr>
          <w:rFonts w:ascii="Cambria" w:hAnsi="Cambria"/>
          <w:b/>
          <w:bCs/>
          <w:sz w:val="24"/>
          <w:szCs w:val="24"/>
        </w:rPr>
        <w:t xml:space="preserve"> </w:t>
      </w:r>
      <w:r>
        <w:rPr>
          <w:rFonts w:ascii="Cambria" w:hAnsi="Cambria"/>
          <w:b/>
          <w:bCs/>
          <w:sz w:val="24"/>
          <w:szCs w:val="24"/>
        </w:rPr>
        <w:t>at the biofilm surface.</w:t>
      </w:r>
    </w:p>
    <w:p w14:paraId="5E75E166" w14:textId="7D98BE5B"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ab/>
        <w:t xml:space="preserve">To recapitulate slower bacterial growth observed in infections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{"citationID":"PwZtSJDH","properties":{"formattedCitation":"(31, 32)","plainCitation":"(31, 32)","noteIndex":0},"citationItems":[{"id":551,"uris":["http://zotero.org/users/6261839/items/GINTNM9E"],"itemData":{"id":551,"type":"article-journal","abstract":"Chronic lung infections in cystic fibrosis (CF) could be treated more effectively if the effects of antimicrobials on pathogens in situ were known. Here, we compared changes in the microbial community composition and pathogen growth rates in longitudinal studies of seven pediatric CF patients undergoing intravenous antibiotic administration during pulmonary exacerbations. The microbial community composition was determined by counting rRNA with NanoString DNA analysis, and growth rates were obtained by incubating CF sputum with heavy water and tracing incorporation of deuterium into two branched-chain (“anteiso”) fatty acids (a-C15:0 and a-C17:0) using gas chromatography-mass spectrometry (GC/MS). Prior to this study, both lipids were thought to be specific for Staphylococcaceae; hence, their isotopic enrichment was interpreted as a growth proxy for Staphylococcus aureus. Our experiments revealed, however, that Prevotella is also a relevant microbial producer of a-C17:0 fatty acid in some CF patients; thus, deuterium incorporation into these lipids is better interpreted as a more general pathogen growth rate proxy. Even accounting for a small nonmicrobial background source detected in some patient samples, a-C15:0 fatty acid still appears to be a relatively robust proxy for CF pathogens, revealing a median generation time of ∼1.5 days, similar to prior observations. Contrary to our expectation, pathogen growth rates remained relatively stable throughout exacerbation treatment. We suggest two straightforward “best practices” for application of stable-isotope probing to CF sputum metabolites: (i) parallel determination of microbial community composition in CF sputum using culture-independent tools and (ii) assessing background levels of the diagnostic metabolite.\nIMPORTANCE In chronic lung infections, populations of microbial pathogens change and mature in ways that are often unknown, which makes it challenging to identify appropriate treatment options. A promising tool to better understand the physiology of microorganisms in a patient is stable-isotope probing, which we previously developed to estimate the growth rates of S. aureus in cystic fibrosis (CF) sputum. Here, we tracked microbial communities in a cohort of CF patients and found that anteiso fatty acids can also originate from other sources in CF sputum. This awareness led us to develop a new workflow for the application of stable-isotope probing in this context, improving our ability to estimate pathogen generation times in clinical samples.","container-title":"Journal of Bacteriology","DOI":"10.1128/JB.00365-18","ISSN":"0021-9193, 1098-5530","issue":"24","language":"en","note":"publisher: American Society for Microbiology Journals\nsection: Research Article\nPMID: 30249710","source":"jb.asm.org","title":"Refining the Application of Microbial Lipids as Tracers of Staphylococcus aureus Growth Rates in Cystic Fibrosis Sputum","URL":"https://jb.asm.org/content/200/24/e00365-18","volume":"200","author":[{"family":"Neubauer","given":"Cajetan"},{"family":"Kasi","given":"Ajay S."},{"family":"Grahl","given":"Nora"},{"family":"Sessions","given":"Alex L."},{"family":"Kopf","given":"Sebastian H."},{"family":"Kato","given":"Roberta"},{"family":"Hogan","given":"Deborah A."},{"family":"Newman","given":"Dianne K."}],"accessed":{"date-parts":[["2020",4,23]]},"issued":{"date-parts":[["2018",12,15]]}}},{"id":140,"uris":["http://zotero.org/users/6261839/items/GN7ZIP9I"],"itemData":{"id":140,"type":"article-journal","abstract":"Effective treatment for chronic infections is undermined by a significant gap in understanding of the physiological state of pathogens at the site of infection. Chronic pulmonary infections are responsible for the morbidity and mortality of millions of immunocompromised individuals worldwide, yet drugs that are successful in laboratory culture are far less effective against pathogen populations persisting in vivo. Laboratory models, upon which preclinical development of new drugs is based, can only replicate host conditions when we understand the metabolic state of the pathogens and the degree of heterogeneity within the population. In this study, we measured the anabolic activity of the pathogen Staphylococcus aureus directly in the sputum of pediatric patients with cystic fibrosis (CF), by combining the high sensitivity of isotope ratio mass spectrometry with a heavy water labeling approach to capture the full range of in situ growth rates. Our results reveal S. aureus generation times with a median of 2.1 d, with extensive growth rate heterogeneity at the single-cell level. These growth rates are far below the detection limit of previous estimates of CF pathogen growth rates, and the rates are slowest in acutely sick patients undergoing pulmonary exacerbations; nevertheless, they are accessible to experimental replication within laboratory models. Treatment regimens that include specific antibiotics (vancomycin, piperacillin/tazobactam, tobramycin) further appear to correlate with slow growth of S. aureus on average, but follow-up longitudinal studies must be performed to determine whether this effect holds for individual patients.","container-title":"Proceedings of the National Academy of Sciences","DOI":"10.1073/pnas.1512057112","ISSN":"0027-8424, 1091-6490","issue":"2","journalAbbreviation":"PNAS","language":"en","note":"PMID: 26715741","page":"E110-E116","source":"www.pnas.org","title":"Trace incorporation of heavy water reveals slow and heterogeneous pathogen growth rates in cystic fibrosis sputum","volume":"113","author":[{"family":"Kopf","given":"Sebastian H."},{"family":"Sessions","given":"Alex L."},{"family":"Cowley","given":"Elise S."},{"family":"Reyes","given":"Carmen"},{"family":"Sambeek","given":"Lindsey Van"},{"family":"Hu","given":"Yang"},{"family":"Orphan","given":"Victoria J."},{"family":"Kato","given":"Roberta"},{"family":"Newman","given":"Dianne K."}],"issued":{"date-parts":[["2016",1,12]]}}}],"schema":"https://github.com/citation-style-language/schema/raw/master/csl-citation.json"}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(31, 32)</w:t>
      </w:r>
      <w:r w:rsidRPr="00CD0D15">
        <w:rPr>
          <w:rFonts w:ascii="Cambria" w:hAnsi="Cambria"/>
          <w:sz w:val="24"/>
          <w:szCs w:val="24"/>
        </w:rPr>
        <w:fldChar w:fldCharType="end"/>
      </w:r>
      <w:r w:rsidRPr="00CD0D15">
        <w:rPr>
          <w:rFonts w:ascii="Cambria" w:hAnsi="Cambria"/>
          <w:sz w:val="24"/>
          <w:szCs w:val="24"/>
        </w:rPr>
        <w:t xml:space="preserve">, colony biofilms were grown for </w:t>
      </w:r>
      <w:r w:rsidR="00A44D32">
        <w:rPr>
          <w:rFonts w:ascii="Cambria" w:hAnsi="Cambria"/>
          <w:sz w:val="24"/>
          <w:szCs w:val="24"/>
        </w:rPr>
        <w:t>three</w:t>
      </w:r>
      <w:r w:rsidRPr="00CD0D15">
        <w:rPr>
          <w:rFonts w:ascii="Cambria" w:hAnsi="Cambria"/>
          <w:sz w:val="24"/>
          <w:szCs w:val="24"/>
        </w:rPr>
        <w:t xml:space="preserve"> days in soft agar. The radial center of the colony</w:t>
      </w:r>
      <w:r w:rsidR="00926E63">
        <w:rPr>
          <w:rFonts w:ascii="Cambria" w:hAnsi="Cambria"/>
          <w:sz w:val="24"/>
          <w:szCs w:val="24"/>
        </w:rPr>
        <w:t>, or point of inoculation,</w:t>
      </w:r>
      <w:r w:rsidRPr="00CD0D15">
        <w:rPr>
          <w:rFonts w:ascii="Cambria" w:hAnsi="Cambria"/>
          <w:sz w:val="24"/>
          <w:szCs w:val="24"/>
        </w:rPr>
        <w:t xml:space="preserve"> was imaged axially to capture the different </w:t>
      </w:r>
      <w:r w:rsidR="005F695F">
        <w:rPr>
          <w:rFonts w:ascii="Cambria" w:hAnsi="Cambria"/>
          <w:sz w:val="24"/>
          <w:szCs w:val="24"/>
        </w:rPr>
        <w:t xml:space="preserve">biofilm </w:t>
      </w:r>
      <w:r w:rsidRPr="00CD0D15">
        <w:rPr>
          <w:rFonts w:ascii="Cambria" w:hAnsi="Cambria"/>
          <w:sz w:val="24"/>
          <w:szCs w:val="24"/>
        </w:rPr>
        <w:t>depths in the oldest p</w:t>
      </w:r>
      <w:r w:rsidR="00201A3D">
        <w:rPr>
          <w:rFonts w:ascii="Cambria" w:hAnsi="Cambria"/>
          <w:sz w:val="24"/>
          <w:szCs w:val="24"/>
        </w:rPr>
        <w:t>opulation of the biofilm. R</w:t>
      </w:r>
      <w:r w:rsidRPr="00CD0D15">
        <w:rPr>
          <w:rFonts w:ascii="Cambria" w:hAnsi="Cambria"/>
          <w:sz w:val="24"/>
          <w:szCs w:val="24"/>
        </w:rPr>
        <w:t xml:space="preserve">easoning that </w:t>
      </w:r>
      <w:r w:rsidR="00926E63">
        <w:rPr>
          <w:rFonts w:ascii="Cambria" w:hAnsi="Cambria"/>
          <w:sz w:val="24"/>
          <w:szCs w:val="24"/>
        </w:rPr>
        <w:t>there would be</w:t>
      </w:r>
      <w:r w:rsidRPr="00CD0D15">
        <w:rPr>
          <w:rFonts w:ascii="Cambria" w:hAnsi="Cambria"/>
          <w:sz w:val="24"/>
          <w:szCs w:val="24"/>
        </w:rPr>
        <w:t xml:space="preserve"> less oxygen exposure deeper in the biofilm, we initially hypothesized that </w:t>
      </w:r>
      <w:r w:rsidRPr="00201A3D">
        <w:rPr>
          <w:rFonts w:ascii="Cambria" w:hAnsi="Cambria"/>
          <w:i/>
          <w:sz w:val="24"/>
          <w:szCs w:val="24"/>
        </w:rPr>
        <w:t>P. aeruginosa</w:t>
      </w:r>
      <w:r w:rsidRPr="00CD0D15">
        <w:rPr>
          <w:rFonts w:ascii="Cambria" w:hAnsi="Cambria"/>
          <w:sz w:val="24"/>
          <w:szCs w:val="24"/>
        </w:rPr>
        <w:t xml:space="preserve"> would produce more </w:t>
      </w:r>
      <w:r w:rsidR="00926E63">
        <w:rPr>
          <w:rFonts w:ascii="Cambria" w:hAnsi="Cambria"/>
          <w:sz w:val="24"/>
          <w:szCs w:val="24"/>
        </w:rPr>
        <w:t xml:space="preserve">reduced </w:t>
      </w:r>
      <w:r w:rsidRPr="00CD0D15">
        <w:rPr>
          <w:rFonts w:ascii="Cambria" w:hAnsi="Cambria"/>
          <w:sz w:val="24"/>
          <w:szCs w:val="24"/>
        </w:rPr>
        <w:t xml:space="preserve">pyocyanin </w:t>
      </w:r>
      <w:r w:rsidR="00926E63">
        <w:rPr>
          <w:rFonts w:ascii="Cambria" w:hAnsi="Cambria"/>
          <w:sz w:val="24"/>
          <w:szCs w:val="24"/>
        </w:rPr>
        <w:t xml:space="preserve">deeper in the biofilm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{"citationID":"ww4bPNIv","properties":{"formattedCitation":"(6\\uc0\\u8211{}8)","plainCitation":"(6–8)","noteIndex":0},"citationItems":[{"id":24,"uris":["http://zotero.org/users/6261839/items/PIHWELW5"],"itemData":{"id":24,"type":"article-journal","abstract":"Microorganisms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sidRPr="002030D4">
        <w:rPr>
          <w:rFonts w:ascii="Cambria" w:hAnsi="Cambria" w:cs="Times New Roman"/>
          <w:sz w:val="24"/>
        </w:rPr>
        <w:t>(6–8)</w:t>
      </w:r>
      <w:r w:rsidRPr="00CD0D15">
        <w:rPr>
          <w:rFonts w:ascii="Cambria" w:hAnsi="Cambria"/>
          <w:sz w:val="24"/>
          <w:szCs w:val="24"/>
        </w:rPr>
        <w:fldChar w:fldCharType="end"/>
      </w:r>
      <w:r w:rsidRPr="00CD0D15">
        <w:rPr>
          <w:rFonts w:ascii="Cambria" w:hAnsi="Cambria"/>
          <w:sz w:val="24"/>
          <w:szCs w:val="24"/>
        </w:rPr>
        <w:t>. However, in our system, reduced pyocyanin dominated the FLIM signal at the surface of the biofilm (</w:t>
      </w:r>
      <w:r w:rsidRPr="00201A3D">
        <w:rPr>
          <w:rFonts w:ascii="Cambria" w:hAnsi="Cambria"/>
          <w:b/>
          <w:sz w:val="24"/>
          <w:szCs w:val="24"/>
        </w:rPr>
        <w:t>Fig.</w:t>
      </w:r>
      <w:r w:rsidR="005F695F">
        <w:rPr>
          <w:rFonts w:ascii="Cambria" w:hAnsi="Cambria"/>
          <w:b/>
          <w:sz w:val="24"/>
          <w:szCs w:val="24"/>
        </w:rPr>
        <w:t xml:space="preserve"> 3,4</w:t>
      </w:r>
      <w:r w:rsidRPr="00CD0D15">
        <w:rPr>
          <w:rFonts w:ascii="Cambria" w:hAnsi="Cambria"/>
          <w:sz w:val="24"/>
          <w:szCs w:val="24"/>
        </w:rPr>
        <w:t>)</w:t>
      </w:r>
      <w:r w:rsidR="005F695F">
        <w:rPr>
          <w:rFonts w:ascii="Cambria" w:hAnsi="Cambria"/>
          <w:sz w:val="24"/>
          <w:szCs w:val="24"/>
        </w:rPr>
        <w:t>. The</w:t>
      </w:r>
      <w:r w:rsidRPr="00CD0D15">
        <w:rPr>
          <w:rFonts w:ascii="Cambria" w:hAnsi="Cambria"/>
          <w:sz w:val="24"/>
          <w:szCs w:val="24"/>
        </w:rPr>
        <w:t xml:space="preserve"> </w:t>
      </w:r>
      <w:r w:rsidR="00926E63">
        <w:rPr>
          <w:rFonts w:ascii="Cambria" w:hAnsi="Cambria"/>
          <w:sz w:val="24"/>
          <w:szCs w:val="24"/>
        </w:rPr>
        <w:t xml:space="preserve">shift towards reduced pyocyanin was more prominent </w:t>
      </w:r>
      <w:r w:rsidR="005F695F">
        <w:rPr>
          <w:rFonts w:ascii="Cambria" w:hAnsi="Cambria"/>
          <w:sz w:val="24"/>
          <w:szCs w:val="24"/>
        </w:rPr>
        <w:t xml:space="preserve">when samples were imaged with a coverslip </w:t>
      </w:r>
      <w:r w:rsidR="009547B6">
        <w:rPr>
          <w:rFonts w:ascii="Cambria" w:hAnsi="Cambria"/>
          <w:sz w:val="24"/>
          <w:szCs w:val="24"/>
        </w:rPr>
        <w:t>(which</w:t>
      </w:r>
      <w:r w:rsidR="005F695F">
        <w:rPr>
          <w:rFonts w:ascii="Cambria" w:hAnsi="Cambria"/>
          <w:sz w:val="24"/>
          <w:szCs w:val="24"/>
        </w:rPr>
        <w:t xml:space="preserve"> facilitate</w:t>
      </w:r>
      <w:r w:rsidR="009547B6">
        <w:rPr>
          <w:rFonts w:ascii="Cambria" w:hAnsi="Cambria"/>
          <w:sz w:val="24"/>
          <w:szCs w:val="24"/>
        </w:rPr>
        <w:t xml:space="preserve">d </w:t>
      </w:r>
      <w:r w:rsidR="005F695F">
        <w:rPr>
          <w:rFonts w:ascii="Cambria" w:hAnsi="Cambria"/>
          <w:sz w:val="24"/>
          <w:szCs w:val="24"/>
        </w:rPr>
        <w:t xml:space="preserve">higher-resolution imaging with a water objective), </w:t>
      </w:r>
      <w:r w:rsidR="00E31B62">
        <w:rPr>
          <w:rFonts w:ascii="Cambria" w:hAnsi="Cambria"/>
          <w:sz w:val="24"/>
          <w:szCs w:val="24"/>
        </w:rPr>
        <w:t>albeit</w:t>
      </w:r>
      <w:r w:rsidR="005F695F">
        <w:rPr>
          <w:rFonts w:ascii="Cambria" w:hAnsi="Cambria"/>
          <w:sz w:val="24"/>
          <w:szCs w:val="24"/>
        </w:rPr>
        <w:t xml:space="preserve"> the longer lifetime trend was observed both with and without a coverslip</w:t>
      </w:r>
      <w:r w:rsidR="009547B6">
        <w:rPr>
          <w:rFonts w:ascii="Cambria" w:hAnsi="Cambria"/>
          <w:sz w:val="24"/>
          <w:szCs w:val="24"/>
        </w:rPr>
        <w:t xml:space="preserve"> (</w:t>
      </w:r>
      <w:r w:rsidR="009547B6" w:rsidRPr="00EC153A">
        <w:rPr>
          <w:rFonts w:ascii="Cambria" w:hAnsi="Cambria"/>
          <w:b/>
          <w:bCs/>
          <w:sz w:val="24"/>
          <w:szCs w:val="24"/>
        </w:rPr>
        <w:t>Fig. S7</w:t>
      </w:r>
      <w:r w:rsidR="009547B6">
        <w:rPr>
          <w:rFonts w:ascii="Cambria" w:hAnsi="Cambria"/>
          <w:sz w:val="24"/>
          <w:szCs w:val="24"/>
        </w:rPr>
        <w:t>)</w:t>
      </w:r>
      <w:r w:rsidR="005F695F">
        <w:rPr>
          <w:rFonts w:ascii="Cambria" w:hAnsi="Cambria"/>
          <w:sz w:val="24"/>
          <w:szCs w:val="24"/>
        </w:rPr>
        <w:t xml:space="preserve">. </w:t>
      </w:r>
    </w:p>
    <w:p w14:paraId="31067480" w14:textId="3AEA2B72" w:rsidR="00C543E2" w:rsidRDefault="00F27C25" w:rsidP="00F27C25">
      <w:pPr>
        <w:spacing w:line="480" w:lineRule="auto"/>
        <w:ind w:firstLine="720"/>
        <w:outlineLvl w:val="0"/>
        <w:rPr>
          <w:rFonts w:ascii="Cambria" w:hAnsi="Cambria"/>
          <w:sz w:val="24"/>
          <w:szCs w:val="24"/>
        </w:rPr>
      </w:pPr>
      <w:r w:rsidRPr="00CD0D15">
        <w:rPr>
          <w:rFonts w:ascii="Cambria" w:hAnsi="Cambria"/>
          <w:sz w:val="24"/>
          <w:szCs w:val="24"/>
        </w:rPr>
        <w:t xml:space="preserve">The highest density of </w:t>
      </w:r>
      <w:r w:rsidRPr="00201A3D">
        <w:rPr>
          <w:rFonts w:ascii="Cambria" w:hAnsi="Cambria"/>
          <w:i/>
          <w:sz w:val="24"/>
          <w:szCs w:val="24"/>
        </w:rPr>
        <w:t>P. aeruginosa</w:t>
      </w:r>
      <w:r w:rsidRPr="00CD0D15">
        <w:rPr>
          <w:rFonts w:ascii="Cambria" w:hAnsi="Cambria"/>
          <w:sz w:val="24"/>
          <w:szCs w:val="24"/>
        </w:rPr>
        <w:t xml:space="preserve"> growth was at the surface and was associated with the reduced pyocyanin FLIM signal (</w:t>
      </w:r>
      <w:r w:rsidRPr="00201A3D">
        <w:rPr>
          <w:rFonts w:ascii="Cambria" w:hAnsi="Cambria"/>
          <w:b/>
          <w:sz w:val="24"/>
          <w:szCs w:val="24"/>
        </w:rPr>
        <w:t>Fig. 3</w:t>
      </w:r>
      <w:r w:rsidR="005F695F">
        <w:rPr>
          <w:rFonts w:ascii="Cambria" w:hAnsi="Cambria"/>
          <w:b/>
          <w:sz w:val="24"/>
          <w:szCs w:val="24"/>
        </w:rPr>
        <w:t>,4</w:t>
      </w:r>
      <w:r w:rsidRPr="00CD0D15">
        <w:rPr>
          <w:rFonts w:ascii="Cambria" w:hAnsi="Cambria"/>
          <w:sz w:val="24"/>
          <w:szCs w:val="24"/>
        </w:rPr>
        <w:t xml:space="preserve">). </w:t>
      </w:r>
      <w:r w:rsidR="005F695F">
        <w:rPr>
          <w:rFonts w:ascii="Cambria" w:hAnsi="Cambria"/>
          <w:sz w:val="24"/>
          <w:szCs w:val="24"/>
        </w:rPr>
        <w:t>T</w:t>
      </w:r>
      <w:r w:rsidR="00C543E2">
        <w:rPr>
          <w:rFonts w:ascii="Cambria" w:hAnsi="Cambria"/>
          <w:sz w:val="24"/>
          <w:szCs w:val="24"/>
        </w:rPr>
        <w:t xml:space="preserve">he </w:t>
      </w:r>
      <w:r w:rsidR="000F3511">
        <w:rPr>
          <w:rFonts w:ascii="Cambria" w:hAnsi="Cambria"/>
          <w:sz w:val="24"/>
          <w:szCs w:val="24"/>
        </w:rPr>
        <w:t xml:space="preserve">oxygen consumption rate of the </w:t>
      </w:r>
      <w:r w:rsidRPr="00CD0D15">
        <w:rPr>
          <w:rFonts w:ascii="Cambria" w:hAnsi="Cambria"/>
          <w:sz w:val="24"/>
          <w:szCs w:val="24"/>
        </w:rPr>
        <w:t xml:space="preserve">dense </w:t>
      </w:r>
      <w:r w:rsidR="00060833">
        <w:rPr>
          <w:rFonts w:ascii="Cambria" w:hAnsi="Cambria"/>
          <w:sz w:val="24"/>
          <w:szCs w:val="24"/>
        </w:rPr>
        <w:t xml:space="preserve">bacterial </w:t>
      </w:r>
      <w:r w:rsidRPr="00CD0D15">
        <w:rPr>
          <w:rFonts w:ascii="Cambria" w:hAnsi="Cambria"/>
          <w:sz w:val="24"/>
          <w:szCs w:val="24"/>
        </w:rPr>
        <w:t>populations</w:t>
      </w:r>
      <w:r w:rsidR="00C543E2">
        <w:rPr>
          <w:rFonts w:ascii="Cambria" w:hAnsi="Cambria"/>
          <w:sz w:val="24"/>
          <w:szCs w:val="24"/>
        </w:rPr>
        <w:t xml:space="preserve"> at the </w:t>
      </w:r>
      <w:r w:rsidR="005F695F">
        <w:rPr>
          <w:rFonts w:ascii="Cambria" w:hAnsi="Cambria"/>
          <w:sz w:val="24"/>
          <w:szCs w:val="24"/>
        </w:rPr>
        <w:t xml:space="preserve">biofilm </w:t>
      </w:r>
      <w:r w:rsidR="00C543E2">
        <w:rPr>
          <w:rFonts w:ascii="Cambria" w:hAnsi="Cambria"/>
          <w:sz w:val="24"/>
          <w:szCs w:val="24"/>
        </w:rPr>
        <w:t xml:space="preserve">surface </w:t>
      </w:r>
      <w:r w:rsidR="000F3511">
        <w:rPr>
          <w:rFonts w:ascii="Cambria" w:hAnsi="Cambria"/>
          <w:sz w:val="24"/>
          <w:szCs w:val="24"/>
        </w:rPr>
        <w:t>is likely high, and the bacteria at the surface could have</w:t>
      </w:r>
      <w:r w:rsidR="005F695F">
        <w:rPr>
          <w:rFonts w:ascii="Cambria" w:hAnsi="Cambria"/>
          <w:sz w:val="24"/>
          <w:szCs w:val="24"/>
        </w:rPr>
        <w:t xml:space="preserve"> </w:t>
      </w:r>
      <w:r w:rsidR="000F3511">
        <w:rPr>
          <w:rFonts w:ascii="Cambria" w:hAnsi="Cambria"/>
          <w:sz w:val="24"/>
          <w:szCs w:val="24"/>
        </w:rPr>
        <w:t>reduced a pool</w:t>
      </w:r>
      <w:r w:rsidRPr="00CD0D15">
        <w:rPr>
          <w:rFonts w:ascii="Cambria" w:hAnsi="Cambria"/>
          <w:sz w:val="24"/>
          <w:szCs w:val="24"/>
        </w:rPr>
        <w:t xml:space="preserve"> of pyocyanin for</w:t>
      </w:r>
      <w:r w:rsidR="000F3511">
        <w:rPr>
          <w:rFonts w:ascii="Cambria" w:hAnsi="Cambria"/>
          <w:sz w:val="24"/>
          <w:szCs w:val="24"/>
        </w:rPr>
        <w:t xml:space="preserve"> electron recycling</w:t>
      </w:r>
      <w:r w:rsidRPr="00CD0D15">
        <w:rPr>
          <w:rFonts w:ascii="Cambria" w:hAnsi="Cambria"/>
          <w:sz w:val="24"/>
          <w:szCs w:val="24"/>
        </w:rPr>
        <w:t>. Our biofilm</w:t>
      </w:r>
      <w:r w:rsidR="002F3007">
        <w:rPr>
          <w:rFonts w:ascii="Cambria" w:hAnsi="Cambria"/>
          <w:sz w:val="24"/>
          <w:szCs w:val="24"/>
        </w:rPr>
        <w:t xml:space="preserve"> </w:t>
      </w:r>
      <w:r w:rsidR="002F3007">
        <w:rPr>
          <w:rFonts w:ascii="Cambria" w:hAnsi="Cambria"/>
          <w:sz w:val="24"/>
          <w:szCs w:val="24"/>
        </w:rPr>
        <w:lastRenderedPageBreak/>
        <w:t>pyocyanin</w:t>
      </w:r>
      <w:r w:rsidRPr="00CD0D15">
        <w:rPr>
          <w:rFonts w:ascii="Cambria" w:hAnsi="Cambria"/>
          <w:sz w:val="24"/>
          <w:szCs w:val="24"/>
        </w:rPr>
        <w:t xml:space="preserve"> model agrees with previous studies showing that population density controls phenazine biosynthesis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{"citationID":"OyuDP71G","properties":{"formattedCitation":"(33, 34)","plainCitation":"(33, 34)","noteIndex":0},"citationItems":[{"id":505,"uris":["http://zotero.org/users/6261839/items/ZMSSLUTR"],"itemData":{"id":505,"type":"article-journal","abstract":"Bacteria communicate with each other to coordinate expression of specific genes in a cell density-dependent fashion, a phenomenon called quorum sensing and response. Although we know that quorum sensing via acyl-homoserine lactone (HSL) signals controls expression of several virulence genes in the human pathogen Pseudomonas aeruginosa, the number and types of genes controlled by quorum sensing have not been studied systematically. We have constructed a library of random insertions in the chromosome of a P. aeruginosa acyl-HSL synthesis mutant by using a transposon containing a promoterless lacZ. This library was screened for acyl-HSL induction of lacZ. Thirty-nine quorum sensing-regulated genes were identified. The genes were organized into classes depending on the pattern of regulation. About half of the genes appear to be in seven operons, some seem organized in large patches on the genome. Many of the quorum sensing-regulated genes code for putative virulence factors or production of secondary metabolites. Many of the genes identified showed a high level of induction by acyl-HSL signaling.","container-title":"Proceedings of the National Academy of Sciences","DOI":"10.1073/pnas.96.24.13904","ISSN":"0027-8424, 1091-6490","issue":"24","journalAbbreviation":"PNAS","language":"en","note":"publisher: National Academy of Sciences\nsection: Biological Sciences\nPMID: 10570171","page":"13904-13909","source":"www.pnas.org","title":"Identification of genes controlled by quorum sensing in Pseudomonas aeruginosa","volume":"96","author":[{"family":"Whiteley","given":"Marvin"},{"family":"Lee","given":"Kimberly M."},{"family":"Greenberg","given":"E. P."}],"issued":{"date-parts":[["1999",11,23]]}}},{"id":504,"uris":["http://zotero.org/users/6261839/items/729PP4A9"],"itemData":{"id":504,"type":"article-journal","abstract":"Bacterial communities use “quorum sensing” (QS) to coordinate their population behavior through the action of extracellular signal molecules, such as the N-acyl-l-homoserine lactones (AHLs). The versatile and ubiquitous opportunistic pathogen Pseudomonas aeruginosa is a well-studied model for AHL-mediated QS. This species also produces an intercellular signal distinct from AHLs, 3,4-dihydroxy-2-heptylquinoline (PQS), which belongs to a family of poorly characterized 4-hydroxy-2-alkylquinolines (HAQs) previously identified for their antimicrobial activity. Here we use liquid chromatography (LC)/MS, genetics, and whole-genome expression to investigate the structure, biosynthesis, regulation, and activity of HAQs. We show that the pqsA-E operon encodes enzymes that catalyze the biosynthesis of five distinct classes of HAQs, and establish the sequence of synthesis of these compounds, which include potent cytochrome inhibitors and antibiotics active against human commensal and pathogenic bacteria. We find that anthranilic acid, the product of the PhnAB synthase, is the primary precursor of HAQs and that the HAQ congener 4-hydroxy-2-heptylquinoline (HHQ) is the direct precursor of the PQS signaling molecule. Significantly, whereas phnAB and pqsA-E are positively regulated by the virulence-associated transcription factor MvfR, which is also required for the expression of several QS-regulated genes, the conversion of HHQ to PQS is instead controlled by LasR. Finally, our results reveal that HHQ is itself both released from, and taken up by, bacterial cells where it is converted into PQS, suggesting that it functions as a messenger molecule in a cell-to-cell communication pathway. HAQ signaling represents a potential target for the pharmacological intervention of P. aeruginosa-mediated infections.","container-title":"Proceedings of the National Academy of Sciences","DOI":"10.1073/pnas.0307694100","ISSN":"0027-8424, 1091-6490","issue":"5","journalAbbreviation":"PNAS","language":"en","note":"ISBN: 9780307694102\npublisher: National Academy of Sciences\nsection: Biological Sciences\nPMID: 14739337","page":"1339-1344","source":"www.pnas.org","title":"Analysis of Pseudomonas aeruginosa 4-hydroxy-2-alkylquinolines (HAQs) reveals a role for 4-hydroxy-2-heptylquinoline in cell-to-cell communication","volume":"101","author":[{"family":"Déziel","given":"Eric"},{"family":"Lépine","given":"François"},{"family":"Milot","given":"Sylvain"},{"family":"He","given":"Jianxin"},{"family":"Mindrinos","given":"Michael N."},{"family":"Tompkins","given":"Ronald G."},{"family":"Rahme","given":"Laurence G."}],"issued":{"date-parts":[["2004",2,3]]}}}],"schema":"https://github.com/citation-style-language/schema/raw/master/csl-citation.json"}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(33, 34)</w:t>
      </w:r>
      <w:r w:rsidRPr="00CD0D15">
        <w:rPr>
          <w:rFonts w:ascii="Cambria" w:hAnsi="Cambria"/>
          <w:sz w:val="24"/>
          <w:szCs w:val="24"/>
        </w:rPr>
        <w:fldChar w:fldCharType="end"/>
      </w:r>
      <w:r w:rsidRPr="00CD0D15">
        <w:rPr>
          <w:rFonts w:ascii="Cambria" w:hAnsi="Cambria"/>
          <w:sz w:val="24"/>
          <w:szCs w:val="24"/>
        </w:rPr>
        <w:t xml:space="preserve"> and oxygen is required for pyocyanin biosynthesis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{"citationID":"VJU30Y9p","properties":{"formattedCitation":"(35)","plainCitation":"(35)","noteIndex":0},"citationItems":[{"id":503,"uris":["http://zotero.org/users/6261839/items/9USAB2BW"],"itemData":{"id":503,"type":"article-journal","abstract":"Pyocyanin is a biologically active phenazine produced by the human pathogen Pseudomonas aeruginosa. It is thought to endow P. aeruginosa with a competitive growth advantage in colonized tissue and is also thought to be a virulence factor in diseases such as cystic fibrosis and AIDS where patients are commonly infected by pathogenic Pseudomonads due to their immunocompromised state. Pyocyanin is also a chemically interesting compound due to its unusual oxidation-reduction activity. Phenazine-1-carboxylic acid, the precursor to the bioactive phenazines, is synthesized from chorismic acid by enzymes encoded in a seven-gene cistron in Pseudomonas aeruginosa and in other Pseudomonads. Phenzine-1-carboxylic acid is believed to be converted to pyocyanin by the sequential actions of the putative S-adenosylmethionine dependent N-methyltransferase PhzM and the putative flavin-dependent hydroxylase PhzS. Here we report the 1.8 Å crystal structure of PhzM solved by single anomalous dispersion. Unlike many methyltransferases, PhzM is a dimer in solution. The 36 kDa PhzM polypeptide folds into three domains. The C-terminal domain exhibits the α/β-hydrolase fold typical of small molecule methyltransferases. Two smaller N-terminal domains form much of the dimer interface. Structural alignments with known methyltransferases show that PhzM is most similar to the plant O-methyltransferases that are characterized by an unusual intertwined dimer interface. The structure of PhzM contains no ligands and the active site is open and solvent exposed when compared to structures of similar enzymes. In vitro experiments using purified PhzM alone demonstrate that it has little or no ability to methylate phenzine-1-carboxylic acid. However, when the putative hydroxylase PhzS is included, pyocyanin is readily produced. This observation suggests that a mechanism has evolved in P. aeruginosa that ensures efficient production of pyocyanin by preventing the formation and release of an unstable and potentially deleterious intermediate.","container-title":"Biochemistry","DOI":"10.1021/bi6024403","ISSN":"0006-2960","issue":"7","journalAbbreviation":"Biochemistry","note":"PMID: 17253782\nPMCID: PMC2572083","page":"1821-1828","source":"PubMed Central","title":"Structural and Functional Analysis of the Pyocyanin Biosynthetic Protein PhzM from Pseudomonas aeruginosa","volume":"46","author":[{"family":"Parsons","given":"James F."},{"family":"Greenhagen","given":"Bryan T."},{"family":"Shi","given":"Katherine"},{"family":"Calabrese","given":"Kelly"},{"family":"Robinson","given":"Howard"},{"family":"Ladner","given":"Jane E."}],"issued":{"date-parts":[["2007",2,20]]}}}],"schema":"https://github.com/citation-style-language/schema/raw/master/csl-citation.json"}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(35)</w:t>
      </w:r>
      <w:r w:rsidRPr="00CD0D15">
        <w:rPr>
          <w:rFonts w:ascii="Cambria" w:hAnsi="Cambria"/>
          <w:sz w:val="24"/>
          <w:szCs w:val="24"/>
        </w:rPr>
        <w:fldChar w:fldCharType="end"/>
      </w:r>
      <w:r w:rsidRPr="00CD0D15">
        <w:rPr>
          <w:rFonts w:ascii="Cambria" w:hAnsi="Cambria"/>
          <w:sz w:val="24"/>
          <w:szCs w:val="24"/>
        </w:rPr>
        <w:t xml:space="preserve">. Although it may seem counterintuitive that oxygen is necessary to synthesize an alternative electron acceptor, pyocyanin has the highest affinity for oxygen out of other studied phenazines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{"citationID":"puJTfkXw","properties":{"formattedCitation":"(9)","plainCitation":"(9)","noteIndex":0},"citationItems":[{"id":35,"uris":["http://zotero.org/users/6261839/items/GM93JK4E"],"itemData":{"id":35,"type":"article-journal","container-title":"Environmental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In locally anoxic conditions, </w:t>
      </w:r>
      <w:r w:rsidRPr="00201A3D">
        <w:rPr>
          <w:rFonts w:ascii="Cambria" w:hAnsi="Cambria"/>
          <w:i/>
          <w:sz w:val="24"/>
          <w:szCs w:val="24"/>
        </w:rPr>
        <w:t>P. aeruginosa</w:t>
      </w:r>
      <w:r w:rsidRPr="00CD0D15">
        <w:rPr>
          <w:rFonts w:ascii="Cambria" w:hAnsi="Cambria"/>
          <w:sz w:val="24"/>
          <w:szCs w:val="24"/>
        </w:rPr>
        <w:t xml:space="preserve"> couples pyocyanin reduction with oxidation of glucose and pyruvate, which generates ATP and increases anaerobic survival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{"citationID":"rXvqEj6t","properties":{"formattedCitation":"(7, 36, 37)","plainCitation":"(7, 36, 37)","noteIndex":0},"citationItems":[{"id":107,"uris":["http://zotero.org/users/6261839/items/GB9IXVMD"],"itemData":{"id":107,"type":"article-journal","abstract":"While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K."}]}},{"id":444,"uris":["http://zotero.org/users/6261839/items/T6EPXS8K"],"itemData":{"id":444,"type":"article-journal","abstract":"Denitrification and arginine fermentation are central metabolic processes performed by the opportunistic pathogen Pseudomonas aeruginosa during biofilm formation and infection of lungs of patients with cystic fibrosis. Genome-wide searches for additional components of the anaerobic metabolism identified potential genes for pyruvate-metabolizing NADH-dependent lactate dehydrogenase (ldhA), phosphotransacetylase (pta), and acetate kinase (ackA). While pyruvate fermentation alone does not sustain significant anaerobic growth of P. aeruginosa, it provides the bacterium with the metabolic capacity for long-term survival of up to 18 days. Detected conversion of pyruvate to lactate and acetate is dependent on the presence of intact ldhA and ackA-pta loci, respectively. DNA microarray studies in combination with reporter gene fusion analysis and enzyme activity measurements demonstrated the anr- and ihfA-dependent anaerobic induction of the ackA-pta promoter. Potential Anr and integration host factor binding sites were localized. Pyruvate-dependent anaerobic long-term survival was found to be significantly reduced in anr and ihfA mutants. No obvious ldhA regulation by oxygen tension was observed. Pyruvate fermentation is pH dependent. Nitrate respiration abolished pyruvate fermentation, while arginine fermentation occurs independently of pyruvate utilization.","container-title":"Journal of Bacteriology","DOI":"10.1128/JB.186.14.4596-4604.2004","ISSN":"0021-9193, 1098-5530","issue":"14","language":"en","note":"PMID: 15231792","page":"4596-4604","source":"jb.asm.org","title":"Long-Term Anaerobic Survival of the Opportunistic Pathogen Pseudomonas aeruginosa via Pyruvate Fermentation","volume":"186","author":[{"family":"Eschbach","given":"Martin"},{"family":"Schreiber","given":"Kerstin"},{"family":"Trunk","given":"Katharina"},{"family":"Buer","given":"Jan"},{"family":"Jahn","given":"Dieter"},{"family":"Schobert","given":"Max"}],"issued":{"date-parts":[["2004",7,15]]}}},{"id":439,"uris":["http://zotero.org/users/6261839/items/2NVJKQMC"],"itemData":{"id":439,"type":"article-journal","abstract":"Phenazines are a class of redox-active molecules produced by diverse bacteria and archaea. Many of the biological functions of phenazines, such as mediating signaling, iron acquisition, and redox homeostasis, derive from their redox activity. While prior studies have focused on extracellular phenazine oxidation by oxygen and iron, here we report a search for reductants and catalysts of intracellular phenazine reduction in Pseudomonas aeruginosa. Enzymatic assays in cell-free lysate, together with crude fractionation and chemical inhibition, indicate that P. aeruginosa contains multiple enzymes that catalyze the reduction of the endogenous phenazines pyocyanin and phenazine-1-carboxylic acid in both cytosolic and membrane fractions. We used chemical inhibitors to target general enzyme classes and found that an inhibitor of flavoproteins and heme-containing proteins, diphenyleneiodonium, effectively inhibited phenazine reduction in vitro, suggesting that most phenazine reduction derives from these enzymes. Using natively purified proteins, we demonstrate that the pyruvate and α-ketoglutarate dehydrogenase complexes directly catalyze phenazine reduction with pyruvate or α-ketoglutarate as electron donors. Both complexes transfer electrons to phenazines through the common subunit dihydrolipoamide dehydrogenase, a flavoprotein encoded by the gene lpdG. Although we were unable to co-crystalize LpdG with an endogenous phenazine, we report its X-ray crystal structure in the apo form (refined to 1.35 Å), bound to NAD+ (1.45 Å), and bound to NADH (1.79 Å). In contrast to the notion that phenazines support intracellular redox homeostasis by oxidizing NADH, our work suggests that phenazines may substitute for NAD+ in LpdG and other enzymes, achieving the same end by a different mechanism.","container-title":"Journal of Biological Chemistry","DOI":"10.1074/jbc.M116.772848","ISSN":"0021-9258, 1083-351X","journalAbbreviation":"J. Biol. Chem.","language":"en","note":"PMID: 28174304","page":"jbc.M116.772848","source":"www.jbc.org","title":"The pyruvate and α-ketoglutarate dehydrogenase complexes of Pseudomonas aeruginosa catalyze pyocyanin and phenazine-1-carboxylic acid reduction via the subunit dihydrolipoamide dehydrogenase","author":[{"family":"Glasser","given":"Nathaniel R."},{"family":"Wang","given":"Benjamin X."},{"family":"Hoy","given":"Julie A."},{"family":"Newman","given":"Dianne K."}],"issued":{"date-parts":[["2017",2,7]]}}}],"schema":"https://github.com/citation-style-language/schema/raw/master/csl-citation.json"}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(7, 36, 37)</w:t>
      </w:r>
      <w:r w:rsidRPr="00CD0D15">
        <w:rPr>
          <w:rFonts w:ascii="Cambria" w:hAnsi="Cambria"/>
          <w:sz w:val="24"/>
          <w:szCs w:val="24"/>
        </w:rPr>
        <w:fldChar w:fldCharType="end"/>
      </w:r>
      <w:r w:rsidRPr="00CD0D15">
        <w:rPr>
          <w:rFonts w:ascii="Cambria" w:hAnsi="Cambria"/>
          <w:sz w:val="24"/>
          <w:szCs w:val="24"/>
        </w:rPr>
        <w:t xml:space="preserve">. The reduced pyocyanin is secreted and oxidized extracellularly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{"citationID":"EPWCABCI","properties":{"formattedCitation":"(7, 8)","plainCitation":"(7, 8)","noteIndex":0},"citationItems":[{"id":107,"uris":["http://zotero.org/users/6261839/items/GB9IXVMD"],"itemData":{"id":107,"type":"article-journal","abstract":"While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(7, 8)</w:t>
      </w:r>
      <w:r w:rsidRPr="00CD0D15">
        <w:rPr>
          <w:rFonts w:ascii="Cambria" w:hAnsi="Cambria"/>
          <w:sz w:val="24"/>
          <w:szCs w:val="24"/>
        </w:rPr>
        <w:fldChar w:fldCharType="end"/>
      </w:r>
      <w:r w:rsidRPr="00CD0D15">
        <w:rPr>
          <w:rFonts w:ascii="Cambria" w:hAnsi="Cambria"/>
          <w:sz w:val="24"/>
          <w:szCs w:val="24"/>
        </w:rPr>
        <w:t>. A portion of the pyocyanin can be retained in the biofilms by</w:t>
      </w:r>
      <w:r w:rsidRPr="00201A3D">
        <w:rPr>
          <w:rFonts w:ascii="Cambria" w:hAnsi="Cambria"/>
          <w:i/>
          <w:sz w:val="24"/>
          <w:szCs w:val="24"/>
        </w:rPr>
        <w:t xml:space="preserve"> P. aeruginosa</w:t>
      </w:r>
      <w:r w:rsidRPr="00CD0D15">
        <w:rPr>
          <w:rFonts w:ascii="Cambria" w:hAnsi="Cambria"/>
          <w:sz w:val="24"/>
          <w:szCs w:val="24"/>
        </w:rPr>
        <w:t xml:space="preserve">-derived extracellular DNA that binds to phenazines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{"citationID":"lYlwjSs5","properties":{"formattedCitation":"(38, 39)","plainCitation":"(38, 39)","noteIndex":0},"citationItems":[{"id":500,"uris":["http://zotero.org/users/6261839/items/XQY7ZEC8"],"itemData":{"id":500,"type":"article-journal","abstract":"Pyocyanin is an electrochemically active metabolite produced by the human pathogen Pseudomonas aeruginosa. It is a recognized virulence factor and is involved in a variety of significant biological activities including gene expression, maintaining fitness of bacterial cells and biofilm formation. It is also recognized as an electron shuttle for bacterial respiration and as an antibacterial and antifungal agent. eDNA has also been demonstrated to be a major component in establishing P. aeruginosa biofilms. In this study we discovered that production of pyocyanin influences the binding of eDNA to P. aeruginosa PA14 cells, mediated through intercalation of pyocyanin with eDNA. P. aeruginosa cell surface properties including cell size (hydrodynamic diameter), hydrophobicity and attractive surface energies were influenced by eDNA in the presence of pyocyanin, affecting physico-chemical interactions and promoting aggregation. A ΔphzA-G PA14 mutant, deficient in pyocynain production, could not bind with eDNA resulting in a reduction in hydrodynamic diameter, a decrease in hydrophobicity, repulsive physico-chemical interactions and reduction in aggregation in comparison to the wildtype strain. Removal of eDNA by DNase I treatment on the PA14 wildtype strain resulted in significant reduction in aggregation, cell surface hydrophobicity and size and an increase in repulsive physico-chemical interactions, similar to the level of the ΔphzA-G mutant. The cell surface properties of the ΔphzA-G mutant were not affected by DNase I treatment. Based on these findings we propose that pyocyanin intercalation with eDNA promotes cell-to-cell interactions in P. aeruginosa cells by influencing their cell surface properties and physico-chemical interactions.","container-title":"PLoS ONE","DOI":"10.1371/journal.pone.0058299","ISSN":"1932-6203","issue":"3","journalAbbreviation":"PLoS One","note":"PMID: 23505483\nPMCID: PMC3594310","source":"PubMed Central","title":"Pyocyanin Facilitates Extracellular DNA Binding to Pseudomonas aeruginosa Influencing Cell Surface Properties and Aggregation","URL":"https://www.ncbi.nlm.nih.gov/pmc/articles/PMC3594310/","volume":"8","author":[{"family":"Das","given":"Theerthankar"},{"family":"Kutty","given":"Samuel K."},{"family":"Kumar","given":"Naresh"},{"family":"Manefield","given":"Mike"}],"accessed":{"date-parts":[["2020",5,16]]},"issued":{"date-parts":[["2013",3,11]]}}},{"id":498,"uris":["http://zotero.org/users/6261839/items/9FZZXFBK"],"itemData":{"id":498,"type":"article-journal","container-title":"bioRxiv","note":"publisher: Cold Spring Harbor Laboratory","source":"Google Scholar","title":"Extracellular DNA promotes efficient extracellular electron transfer by pyocyanin in Pseudomonas aeruginosa biofilms","author":[{"family":"Saunders","given":"Scott H."},{"family":"Edmund","given":"C. M."},{"family":"Yates","given":"Matthew D."},{"family":"Otero","given":"Fernanda Jiménez"},{"family":"Trammell","given":"Scott A."},{"family":"Stemp","given":"Eric DA"},{"family":"Barton","given":"Jacqueline K."},{"family":"Tender","given":"Leonard M."},{"family":"Newman","given":"Dianne K."}],"issued":{"date-parts":[["2019"]]}}}],"schema":"https://github.com/citation-style-language/schema/raw/master/csl-citation.json"}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(38, 39)</w:t>
      </w:r>
      <w:r w:rsidRPr="00CD0D15">
        <w:rPr>
          <w:rFonts w:ascii="Cambria" w:hAnsi="Cambria"/>
          <w:sz w:val="24"/>
          <w:szCs w:val="24"/>
        </w:rPr>
        <w:fldChar w:fldCharType="end"/>
      </w:r>
      <w:r w:rsidRPr="00CD0D15">
        <w:rPr>
          <w:rFonts w:ascii="Cambria" w:hAnsi="Cambria"/>
          <w:sz w:val="24"/>
          <w:szCs w:val="24"/>
        </w:rPr>
        <w:t>, distributing pyocyanin both inside and outside of the biofil</w:t>
      </w:r>
      <w:r w:rsidR="00201A3D">
        <w:rPr>
          <w:rFonts w:ascii="Cambria" w:hAnsi="Cambria"/>
          <w:sz w:val="24"/>
          <w:szCs w:val="24"/>
        </w:rPr>
        <w:t>m and enabling electron cycling.</w:t>
      </w:r>
    </w:p>
    <w:p w14:paraId="69C5D07C" w14:textId="77777777" w:rsidR="00C543E2" w:rsidRPr="00CD0D15" w:rsidRDefault="00C543E2" w:rsidP="00F27C25">
      <w:pPr>
        <w:spacing w:line="480" w:lineRule="auto"/>
        <w:ind w:firstLine="720"/>
        <w:outlineLvl w:val="0"/>
        <w:rPr>
          <w:rFonts w:ascii="Cambria" w:hAnsi="Cambria"/>
          <w:sz w:val="24"/>
          <w:szCs w:val="24"/>
        </w:rPr>
      </w:pPr>
    </w:p>
    <w:p w14:paraId="3517E398" w14:textId="68DAFCDA" w:rsidR="00F27C25" w:rsidRPr="002C14DB" w:rsidRDefault="00E31B62" w:rsidP="00F27C25">
      <w:pPr>
        <w:spacing w:line="480" w:lineRule="auto"/>
        <w:outlineLvl w:val="0"/>
        <w:rPr>
          <w:rFonts w:ascii="Cambria" w:hAnsi="Cambria"/>
          <w:b/>
          <w:sz w:val="24"/>
          <w:szCs w:val="24"/>
        </w:rPr>
      </w:pPr>
      <w:r>
        <w:rPr>
          <w:rFonts w:ascii="Cambria" w:hAnsi="Cambria"/>
          <w:b/>
          <w:sz w:val="24"/>
          <w:szCs w:val="24"/>
        </w:rPr>
        <w:t>Cross-feed</w:t>
      </w:r>
      <w:r w:rsidR="00831374">
        <w:rPr>
          <w:rFonts w:ascii="Cambria" w:hAnsi="Cambria"/>
          <w:b/>
          <w:sz w:val="24"/>
          <w:szCs w:val="24"/>
        </w:rPr>
        <w:t>ing interactions drive the fluorescent lifetime signal</w:t>
      </w:r>
      <w:r>
        <w:rPr>
          <w:rFonts w:ascii="Cambria" w:hAnsi="Cambria"/>
          <w:b/>
          <w:sz w:val="24"/>
          <w:szCs w:val="24"/>
        </w:rPr>
        <w:t xml:space="preserve"> towards reduced pyocyanin.</w:t>
      </w:r>
    </w:p>
    <w:p w14:paraId="714B7AF7" w14:textId="3F4F6E62" w:rsidR="009D5D4B" w:rsidRDefault="00CA203E" w:rsidP="002030D4">
      <w:pPr>
        <w:spacing w:line="480" w:lineRule="auto"/>
        <w:ind w:firstLine="720"/>
        <w:rPr>
          <w:rFonts w:ascii="Cambria" w:hAnsi="Cambria"/>
          <w:sz w:val="24"/>
          <w:szCs w:val="24"/>
        </w:rPr>
      </w:pPr>
      <w:r>
        <w:rPr>
          <w:rFonts w:ascii="Cambria" w:hAnsi="Cambria"/>
          <w:sz w:val="24"/>
          <w:szCs w:val="24"/>
        </w:rPr>
        <w:t xml:space="preserve">Although incapable of anaerobic fermentation, </w:t>
      </w:r>
      <w:r>
        <w:rPr>
          <w:rFonts w:ascii="Cambria" w:hAnsi="Cambria"/>
          <w:i/>
          <w:sz w:val="24"/>
          <w:szCs w:val="24"/>
        </w:rPr>
        <w:t>P. aeruginosa</w:t>
      </w:r>
      <w:r>
        <w:rPr>
          <w:rFonts w:ascii="Cambria" w:hAnsi="Cambria"/>
          <w:sz w:val="24"/>
          <w:szCs w:val="24"/>
        </w:rPr>
        <w:t xml:space="preserve"> can co-colonize infection sites with other microbes that ferment</w:t>
      </w:r>
      <w:r w:rsidR="00541F1D">
        <w:rPr>
          <w:rFonts w:ascii="Cambria" w:hAnsi="Cambria"/>
          <w:sz w:val="24"/>
          <w:szCs w:val="24"/>
        </w:rPr>
        <w:t xml:space="preserve"> in low-</w:t>
      </w:r>
      <w:r>
        <w:rPr>
          <w:rFonts w:ascii="Cambria" w:hAnsi="Cambria"/>
          <w:sz w:val="24"/>
          <w:szCs w:val="24"/>
        </w:rPr>
        <w:t xml:space="preserve">oxygen environments, including </w:t>
      </w:r>
      <w:r>
        <w:rPr>
          <w:rFonts w:ascii="Cambria" w:hAnsi="Cambria"/>
          <w:i/>
          <w:sz w:val="24"/>
          <w:szCs w:val="24"/>
        </w:rPr>
        <w:t xml:space="preserve">R. </w:t>
      </w:r>
      <w:proofErr w:type="spellStart"/>
      <w:r>
        <w:rPr>
          <w:rFonts w:ascii="Cambria" w:hAnsi="Cambria"/>
          <w:i/>
          <w:sz w:val="24"/>
          <w:szCs w:val="24"/>
        </w:rPr>
        <w:t>mucilaginosa</w:t>
      </w:r>
      <w:proofErr w:type="spellEnd"/>
      <w:r>
        <w:rPr>
          <w:rFonts w:ascii="Cambria" w:hAnsi="Cambria"/>
          <w:i/>
          <w:sz w:val="24"/>
          <w:szCs w:val="24"/>
        </w:rPr>
        <w:t xml:space="preserve">. </w:t>
      </w:r>
      <w:r>
        <w:rPr>
          <w:rFonts w:ascii="Cambria" w:hAnsi="Cambria"/>
          <w:sz w:val="24"/>
          <w:szCs w:val="24"/>
        </w:rPr>
        <w:t>Fermentation products, such as butanedi</w:t>
      </w:r>
      <w:r w:rsidR="002030D4">
        <w:rPr>
          <w:rFonts w:ascii="Cambria" w:hAnsi="Cambria"/>
          <w:sz w:val="24"/>
          <w:szCs w:val="24"/>
        </w:rPr>
        <w:t>ol</w:t>
      </w:r>
      <w:r>
        <w:rPr>
          <w:rFonts w:ascii="Cambria" w:hAnsi="Cambria"/>
          <w:sz w:val="24"/>
          <w:szCs w:val="24"/>
        </w:rPr>
        <w:t xml:space="preserve"> and lactate, are metabolized by </w:t>
      </w:r>
      <w:r>
        <w:rPr>
          <w:rFonts w:ascii="Cambria" w:hAnsi="Cambria"/>
          <w:i/>
          <w:sz w:val="24"/>
          <w:szCs w:val="24"/>
        </w:rPr>
        <w:t xml:space="preserve">P. aeruginosa </w:t>
      </w:r>
      <w:r>
        <w:rPr>
          <w:rFonts w:ascii="Cambria" w:hAnsi="Cambria"/>
          <w:sz w:val="24"/>
          <w:szCs w:val="24"/>
        </w:rPr>
        <w:t>and promote pyocyanin production</w:t>
      </w:r>
      <w:r w:rsidR="002030D4">
        <w:rPr>
          <w:rFonts w:ascii="Cambria" w:hAnsi="Cambria"/>
          <w:sz w:val="24"/>
          <w:szCs w:val="24"/>
        </w:rPr>
        <w:t xml:space="preserve"> </w:t>
      </w:r>
      <w:r w:rsidR="002030D4">
        <w:rPr>
          <w:rFonts w:ascii="Cambria" w:hAnsi="Cambria"/>
          <w:sz w:val="24"/>
          <w:szCs w:val="24"/>
        </w:rPr>
        <w:fldChar w:fldCharType="begin"/>
      </w:r>
      <w:r w:rsidR="00A63467">
        <w:rPr>
          <w:rFonts w:ascii="Cambria" w:hAnsi="Cambria"/>
          <w:sz w:val="24"/>
          <w:szCs w:val="24"/>
        </w:rPr>
        <w:instrText xml:space="preserve"> ADDIN ZOTERO_ITEM CSL_CITATION {"citationID":"a2nkeiuol3i","properties":{"formattedCitation":"(11, 12, 40)","plainCitation":"(11, 12, 40)","noteIndex":0},"citationItems":[{"id":1467,"uris":["http://zotero.org/users/6261839/items/42MA2H8I"],"itemData":{"id":1467,"type":"article-journal","container-title":"FEMS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2030D4">
        <w:rPr>
          <w:rFonts w:ascii="Cambria" w:hAnsi="Cambria"/>
          <w:sz w:val="24"/>
          <w:szCs w:val="24"/>
        </w:rPr>
        <w:fldChar w:fldCharType="separate"/>
      </w:r>
      <w:r w:rsidR="00A63467">
        <w:rPr>
          <w:rFonts w:ascii="Cambria" w:hAnsi="Cambria" w:cs="Times New Roman"/>
          <w:sz w:val="24"/>
        </w:rPr>
        <w:t>(11, 12, 40)</w:t>
      </w:r>
      <w:r w:rsidR="002030D4">
        <w:rPr>
          <w:rFonts w:ascii="Cambria" w:hAnsi="Cambria"/>
          <w:sz w:val="24"/>
          <w:szCs w:val="24"/>
        </w:rPr>
        <w:fldChar w:fldCharType="end"/>
      </w:r>
      <w:r w:rsidR="002030D4">
        <w:rPr>
          <w:rFonts w:ascii="Cambria" w:hAnsi="Cambria"/>
          <w:sz w:val="24"/>
          <w:szCs w:val="24"/>
        </w:rPr>
        <w:t xml:space="preserve">. </w:t>
      </w:r>
      <w:r w:rsidR="00837652">
        <w:rPr>
          <w:rFonts w:ascii="Cambria" w:hAnsi="Cambria"/>
          <w:sz w:val="24"/>
          <w:szCs w:val="24"/>
        </w:rPr>
        <w:t xml:space="preserve">In agreement, </w:t>
      </w:r>
      <w:r w:rsidR="007D1AFF">
        <w:rPr>
          <w:rFonts w:ascii="Cambria" w:hAnsi="Cambria"/>
          <w:sz w:val="24"/>
          <w:szCs w:val="24"/>
        </w:rPr>
        <w:t xml:space="preserve">the </w:t>
      </w:r>
      <w:r w:rsidR="00837652">
        <w:rPr>
          <w:rFonts w:ascii="Cambria" w:hAnsi="Cambria"/>
          <w:sz w:val="24"/>
          <w:szCs w:val="24"/>
        </w:rPr>
        <w:t xml:space="preserve">fluorescence lifetime signal shifted towards reduced pyocyanin when </w:t>
      </w:r>
      <w:r w:rsidR="00837652">
        <w:rPr>
          <w:rFonts w:ascii="Cambria" w:hAnsi="Cambria"/>
          <w:i/>
          <w:sz w:val="24"/>
          <w:szCs w:val="24"/>
        </w:rPr>
        <w:t xml:space="preserve">P. aeruginosa </w:t>
      </w:r>
      <w:proofErr w:type="gramStart"/>
      <w:r w:rsidR="00837652">
        <w:rPr>
          <w:rFonts w:ascii="Cambria" w:hAnsi="Cambria"/>
          <w:sz w:val="24"/>
          <w:szCs w:val="24"/>
        </w:rPr>
        <w:t xml:space="preserve">was cross-fed </w:t>
      </w:r>
      <w:r w:rsidR="00837652">
        <w:rPr>
          <w:rFonts w:ascii="Cambria" w:hAnsi="Cambria"/>
          <w:i/>
          <w:sz w:val="24"/>
          <w:szCs w:val="24"/>
        </w:rPr>
        <w:t xml:space="preserve">R. </w:t>
      </w:r>
      <w:proofErr w:type="spellStart"/>
      <w:r w:rsidR="00837652">
        <w:rPr>
          <w:rFonts w:ascii="Cambria" w:hAnsi="Cambria"/>
          <w:i/>
          <w:sz w:val="24"/>
          <w:szCs w:val="24"/>
        </w:rPr>
        <w:t>mucilaginosa</w:t>
      </w:r>
      <w:proofErr w:type="spellEnd"/>
      <w:r w:rsidR="00837652">
        <w:rPr>
          <w:rFonts w:ascii="Cambria" w:hAnsi="Cambria"/>
          <w:sz w:val="24"/>
          <w:szCs w:val="24"/>
        </w:rPr>
        <w:t>-derived supernatant</w:t>
      </w:r>
      <w:proofErr w:type="gramEnd"/>
      <w:r w:rsidR="0044136B">
        <w:rPr>
          <w:rFonts w:ascii="Cambria" w:hAnsi="Cambria"/>
          <w:sz w:val="24"/>
          <w:szCs w:val="24"/>
        </w:rPr>
        <w:t xml:space="preserve">. In previous studies with the same growth conditions, it was determined that </w:t>
      </w:r>
      <w:r w:rsidR="0044136B">
        <w:rPr>
          <w:rFonts w:ascii="Cambria" w:hAnsi="Cambria"/>
          <w:i/>
          <w:iCs/>
          <w:sz w:val="24"/>
          <w:szCs w:val="24"/>
        </w:rPr>
        <w:t xml:space="preserve">P. aeruginosa </w:t>
      </w:r>
      <w:r w:rsidR="0044136B">
        <w:rPr>
          <w:rFonts w:ascii="Cambria" w:hAnsi="Cambria"/>
          <w:sz w:val="24"/>
          <w:szCs w:val="24"/>
        </w:rPr>
        <w:t xml:space="preserve">metabolized pyruvate and lactate generated by </w:t>
      </w:r>
      <w:r w:rsidR="0044136B">
        <w:rPr>
          <w:rFonts w:ascii="Cambria" w:hAnsi="Cambria"/>
          <w:i/>
          <w:sz w:val="24"/>
          <w:szCs w:val="24"/>
        </w:rPr>
        <w:t>R.</w:t>
      </w:r>
      <w:proofErr w:type="spellStart"/>
      <w:r w:rsidR="0044136B">
        <w:rPr>
          <w:rFonts w:ascii="Cambria" w:hAnsi="Cambria"/>
          <w:i/>
          <w:sz w:val="24"/>
          <w:szCs w:val="24"/>
        </w:rPr>
        <w:t xml:space="preserve"> mucilaginosa</w:t>
      </w:r>
      <w:proofErr w:type="spellEnd"/>
      <w:r w:rsidR="0044136B">
        <w:rPr>
          <w:rFonts w:ascii="Cambria" w:hAnsi="Cambria"/>
          <w:sz w:val="24"/>
          <w:szCs w:val="24"/>
        </w:rPr>
        <w:t xml:space="preserve"> in </w:t>
      </w:r>
      <w:ins w:id="16" w:author="Tara Gallagher" w:date="2023-06-10T19:59:00Z">
        <w:r w:rsidR="0044136B">
          <w:rPr>
            <w:rFonts w:ascii="Cambria" w:hAnsi="Cambria"/>
            <w:sz w:val="24"/>
            <w:szCs w:val="24"/>
          </w:rPr>
          <w:t xml:space="preserve">the </w:t>
        </w:r>
      </w:ins>
      <w:r w:rsidR="0044136B">
        <w:rPr>
          <w:rFonts w:ascii="Cambria" w:hAnsi="Cambria"/>
          <w:sz w:val="24"/>
          <w:szCs w:val="24"/>
        </w:rPr>
        <w:t xml:space="preserve">supernatant </w:t>
      </w:r>
      <w:r w:rsidR="00510504">
        <w:rPr>
          <w:rFonts w:ascii="Cambria" w:hAnsi="Cambria"/>
          <w:sz w:val="24"/>
          <w:szCs w:val="24"/>
        </w:rPr>
        <w:fldChar w:fldCharType="begin"/>
      </w:r>
      <w:r w:rsidR="0044136B">
        <w:rPr>
          <w:rFonts w:ascii="Cambria" w:hAnsi="Cambria"/>
          <w:sz w:val="24"/>
          <w:szCs w:val="24"/>
        </w:rPr>
        <w:instrText xml:space="preserve"> ADDIN ZOTERO_ITEM CSL_CITATION {"citationID":"a1obrfu026d","properties":{"formattedCitation":"\\uldash{(1)}","plainCitation":"(1)","noteIndex":0},"citationItems":[{"id":521,"uris":["http://zotero.org/users/6261839/items/9HS96C3Q"],"itemData":{"id":521,"type":"article-journal","abstract":"Due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510504">
        <w:rPr>
          <w:rFonts w:ascii="Cambria" w:hAnsi="Cambria"/>
          <w:sz w:val="24"/>
          <w:szCs w:val="24"/>
        </w:rPr>
        <w:fldChar w:fldCharType="separate"/>
      </w:r>
      <w:r w:rsidR="0044136B" w:rsidRPr="0044136B">
        <w:rPr>
          <w:rFonts w:ascii="Cambria" w:hAnsi="Cambria" w:cs="Times New Roman"/>
          <w:sz w:val="24"/>
          <w:u w:val="dash"/>
        </w:rPr>
        <w:t>(1)</w:t>
      </w:r>
      <w:r w:rsidR="00510504">
        <w:rPr>
          <w:rFonts w:ascii="Cambria" w:hAnsi="Cambria"/>
          <w:sz w:val="24"/>
          <w:szCs w:val="24"/>
        </w:rPr>
        <w:fldChar w:fldCharType="end"/>
      </w:r>
      <w:r w:rsidR="00837652">
        <w:rPr>
          <w:rFonts w:ascii="Cambria" w:hAnsi="Cambria"/>
          <w:sz w:val="24"/>
          <w:szCs w:val="24"/>
        </w:rPr>
        <w:t>.</w:t>
      </w:r>
      <w:r w:rsidR="00C44F22">
        <w:rPr>
          <w:rFonts w:ascii="Cambria" w:hAnsi="Cambria"/>
          <w:sz w:val="24"/>
          <w:szCs w:val="24"/>
        </w:rPr>
        <w:t xml:space="preserve"> </w:t>
      </w:r>
      <w:r w:rsidR="009D5D4B">
        <w:rPr>
          <w:rFonts w:ascii="Cambria" w:hAnsi="Cambria"/>
          <w:sz w:val="24"/>
          <w:szCs w:val="24"/>
        </w:rPr>
        <w:t xml:space="preserve">The presence of fermentation metabolites may be </w:t>
      </w:r>
      <w:r w:rsidR="009D5D4B">
        <w:rPr>
          <w:rFonts w:ascii="Cambria" w:hAnsi="Cambria"/>
          <w:sz w:val="24"/>
          <w:szCs w:val="24"/>
        </w:rPr>
        <w:lastRenderedPageBreak/>
        <w:t xml:space="preserve">used by </w:t>
      </w:r>
      <w:r w:rsidR="009D5D4B">
        <w:rPr>
          <w:rFonts w:ascii="Cambria" w:hAnsi="Cambria"/>
          <w:i/>
          <w:sz w:val="24"/>
          <w:szCs w:val="24"/>
        </w:rPr>
        <w:t xml:space="preserve">P. aeruginosa </w:t>
      </w:r>
      <w:r w:rsidR="009D5D4B">
        <w:rPr>
          <w:rFonts w:ascii="Cambria" w:hAnsi="Cambria"/>
          <w:sz w:val="24"/>
          <w:szCs w:val="24"/>
        </w:rPr>
        <w:t xml:space="preserve">as an indicator of low oxygen, driving production of pyocyanin before </w:t>
      </w:r>
      <w:r w:rsidR="002030D4">
        <w:rPr>
          <w:rFonts w:ascii="Cambria" w:hAnsi="Cambria"/>
          <w:sz w:val="24"/>
          <w:szCs w:val="24"/>
        </w:rPr>
        <w:t xml:space="preserve">oxygen is completely depleted. </w:t>
      </w:r>
    </w:p>
    <w:p w14:paraId="0D3432AE" w14:textId="77777777" w:rsidR="00CA203E" w:rsidRPr="000827C4" w:rsidRDefault="00CA203E" w:rsidP="00F27C25">
      <w:pPr>
        <w:spacing w:line="480" w:lineRule="auto"/>
        <w:outlineLvl w:val="0"/>
        <w:rPr>
          <w:rFonts w:ascii="Cambria" w:hAnsi="Cambria"/>
          <w:sz w:val="24"/>
          <w:szCs w:val="24"/>
        </w:rPr>
      </w:pPr>
    </w:p>
    <w:p w14:paraId="7BB4F69C" w14:textId="6865B2A9" w:rsidR="00C543E2" w:rsidRDefault="00C543E2" w:rsidP="00F27C25">
      <w:pPr>
        <w:spacing w:line="480" w:lineRule="auto"/>
        <w:rPr>
          <w:rFonts w:ascii="Cambria" w:hAnsi="Cambria"/>
          <w:b/>
          <w:bCs/>
          <w:sz w:val="24"/>
          <w:szCs w:val="24"/>
        </w:rPr>
      </w:pPr>
      <w:r>
        <w:rPr>
          <w:rFonts w:ascii="Cambria" w:hAnsi="Cambria"/>
          <w:b/>
          <w:bCs/>
          <w:sz w:val="24"/>
          <w:szCs w:val="24"/>
        </w:rPr>
        <w:t>Conclusion.</w:t>
      </w:r>
    </w:p>
    <w:p w14:paraId="51A82E71" w14:textId="5F548625" w:rsidR="00ED3598" w:rsidRDefault="008C61EB" w:rsidP="00ED3598">
      <w:pPr>
        <w:spacing w:line="480" w:lineRule="auto"/>
        <w:ind w:firstLine="720"/>
        <w:outlineLvl w:val="0"/>
        <w:rPr>
          <w:rFonts w:ascii="Cambria" w:hAnsi="Cambria"/>
          <w:sz w:val="24"/>
          <w:szCs w:val="24"/>
        </w:rPr>
      </w:pPr>
      <w:r>
        <w:rPr>
          <w:rFonts w:ascii="Cambria" w:hAnsi="Cambria"/>
          <w:sz w:val="24"/>
          <w:szCs w:val="24"/>
        </w:rPr>
        <w:t>Understanding bacterial physiology in conditions that mimic infections, such as chemical gradients, is an important step forward in i</w:t>
      </w:r>
      <w:r w:rsidR="001C0E10">
        <w:rPr>
          <w:rFonts w:ascii="Cambria" w:hAnsi="Cambria"/>
          <w:sz w:val="24"/>
          <w:szCs w:val="24"/>
        </w:rPr>
        <w:t xml:space="preserve">mproving treatment. </w:t>
      </w:r>
      <w:r w:rsidR="00ED3598">
        <w:rPr>
          <w:rFonts w:ascii="Cambria" w:hAnsi="Cambria"/>
          <w:sz w:val="24"/>
          <w:szCs w:val="24"/>
        </w:rPr>
        <w:t xml:space="preserve">Fluorescence lifetime imaging microscopy with the DIVER microscope </w:t>
      </w:r>
      <w:r>
        <w:rPr>
          <w:rFonts w:ascii="Cambria" w:hAnsi="Cambria"/>
          <w:sz w:val="24"/>
          <w:szCs w:val="24"/>
        </w:rPr>
        <w:t>was</w:t>
      </w:r>
      <w:r w:rsidR="00ED3598">
        <w:rPr>
          <w:rFonts w:ascii="Cambria" w:hAnsi="Cambria"/>
          <w:sz w:val="24"/>
          <w:szCs w:val="24"/>
        </w:rPr>
        <w:t xml:space="preserve"> used to track changes in </w:t>
      </w:r>
      <w:r w:rsidR="00ED3598">
        <w:rPr>
          <w:rFonts w:ascii="Cambria" w:hAnsi="Cambria"/>
          <w:i/>
          <w:sz w:val="24"/>
          <w:szCs w:val="24"/>
        </w:rPr>
        <w:t xml:space="preserve">P. aeruginosa </w:t>
      </w:r>
      <w:r w:rsidR="00ED3598">
        <w:rPr>
          <w:rFonts w:ascii="Cambria" w:hAnsi="Cambria"/>
          <w:sz w:val="24"/>
          <w:szCs w:val="24"/>
        </w:rPr>
        <w:t xml:space="preserve">metabolism </w:t>
      </w:r>
      <w:r w:rsidR="00127B37">
        <w:rPr>
          <w:rFonts w:ascii="Cambria" w:hAnsi="Cambria"/>
          <w:sz w:val="24"/>
          <w:szCs w:val="24"/>
        </w:rPr>
        <w:t>in naturally</w:t>
      </w:r>
      <w:r w:rsidR="00D367BD">
        <w:rPr>
          <w:rFonts w:ascii="Cambria" w:hAnsi="Cambria"/>
          <w:sz w:val="24"/>
          <w:szCs w:val="24"/>
        </w:rPr>
        <w:t xml:space="preserve"> </w:t>
      </w:r>
      <w:r w:rsidR="00127B37">
        <w:rPr>
          <w:rFonts w:ascii="Cambria" w:hAnsi="Cambria"/>
          <w:sz w:val="24"/>
          <w:szCs w:val="24"/>
        </w:rPr>
        <w:t>forming oxygen</w:t>
      </w:r>
      <w:r w:rsidR="00ED3598">
        <w:rPr>
          <w:rFonts w:ascii="Cambria" w:hAnsi="Cambria"/>
          <w:sz w:val="24"/>
          <w:szCs w:val="24"/>
        </w:rPr>
        <w:t xml:space="preserve"> gradients in biofilms and</w:t>
      </w:r>
      <w:r w:rsidR="001C0E10">
        <w:rPr>
          <w:rFonts w:ascii="Cambria" w:hAnsi="Cambria"/>
          <w:sz w:val="24"/>
          <w:szCs w:val="24"/>
        </w:rPr>
        <w:t xml:space="preserve"> in the presence of reducing chemicals. </w:t>
      </w:r>
      <w:r>
        <w:rPr>
          <w:rFonts w:ascii="Cambria" w:hAnsi="Cambria"/>
          <w:sz w:val="24"/>
          <w:szCs w:val="24"/>
        </w:rPr>
        <w:t>Specifically,</w:t>
      </w:r>
      <w:r w:rsidR="00EC153A">
        <w:rPr>
          <w:rFonts w:ascii="Cambria" w:hAnsi="Cambria"/>
          <w:sz w:val="24"/>
          <w:szCs w:val="24"/>
        </w:rPr>
        <w:t xml:space="preserve"> </w:t>
      </w:r>
      <w:r w:rsidR="001C0E10">
        <w:rPr>
          <w:rFonts w:ascii="Cambria" w:hAnsi="Cambria"/>
          <w:sz w:val="24"/>
          <w:szCs w:val="24"/>
        </w:rPr>
        <w:t xml:space="preserve">we detected a long lifetime signal associated with reduced pyocyanin at the surface of biofilms and in the presence of fermentation metabolites. </w:t>
      </w:r>
    </w:p>
    <w:p w14:paraId="71B22CC3" w14:textId="77777777" w:rsidR="00ED3598" w:rsidRPr="002C14DB" w:rsidRDefault="00ED3598" w:rsidP="00C3329C">
      <w:pPr>
        <w:spacing w:line="480" w:lineRule="auto"/>
        <w:outlineLvl w:val="0"/>
        <w:rPr>
          <w:rFonts w:ascii="Cambria" w:hAnsi="Cambria"/>
          <w:sz w:val="24"/>
          <w:szCs w:val="24"/>
        </w:rPr>
      </w:pPr>
    </w:p>
    <w:p w14:paraId="08854CE9" w14:textId="73E15DD2" w:rsidR="00542994" w:rsidRDefault="00F27C25">
      <w:pPr>
        <w:spacing w:line="480" w:lineRule="auto"/>
        <w:outlineLvl w:val="0"/>
        <w:rPr>
          <w:rFonts w:ascii="Cambria" w:hAnsi="Cambria"/>
          <w:b/>
          <w:bCs/>
          <w:sz w:val="24"/>
          <w:szCs w:val="24"/>
        </w:rPr>
      </w:pPr>
      <w:r w:rsidRPr="00CD0D15">
        <w:rPr>
          <w:rFonts w:ascii="Cambria" w:hAnsi="Cambria"/>
          <w:b/>
          <w:bCs/>
          <w:sz w:val="24"/>
          <w:szCs w:val="24"/>
        </w:rPr>
        <w:t>Limitations and future directions.</w:t>
      </w:r>
    </w:p>
    <w:p w14:paraId="168D8731" w14:textId="03A7EC09" w:rsidR="005147B0" w:rsidRPr="00EC153A" w:rsidRDefault="00301010" w:rsidP="001244B4">
      <w:pPr>
        <w:spacing w:line="480" w:lineRule="auto"/>
        <w:ind w:firstLine="720"/>
        <w:outlineLvl w:val="0"/>
        <w:rPr>
          <w:rFonts w:ascii="Cambria" w:hAnsi="Cambria"/>
          <w:sz w:val="24"/>
          <w:szCs w:val="24"/>
        </w:rPr>
      </w:pPr>
      <w:r>
        <w:rPr>
          <w:rFonts w:ascii="Cambria" w:hAnsi="Cambria"/>
          <w:sz w:val="24"/>
          <w:szCs w:val="24"/>
        </w:rPr>
        <w:t xml:space="preserve">The FLIM phasor approach allows the relative abundance of fluorescence metabolites to be determined by using linear algebra to unmix the fluorescence lifetime signal. This technique requires </w:t>
      </w:r>
      <w:r w:rsidR="006848EB">
        <w:rPr>
          <w:rFonts w:ascii="Cambria" w:hAnsi="Cambria"/>
          <w:sz w:val="24"/>
          <w:szCs w:val="24"/>
        </w:rPr>
        <w:t xml:space="preserve">(1) </w:t>
      </w:r>
      <w:r>
        <w:rPr>
          <w:rFonts w:ascii="Cambria" w:hAnsi="Cambria"/>
          <w:sz w:val="24"/>
          <w:szCs w:val="24"/>
        </w:rPr>
        <w:t>prior knowledge of the fluorophores that can are present in the sample</w:t>
      </w:r>
      <w:r w:rsidR="006848EB">
        <w:rPr>
          <w:rFonts w:ascii="Cambria" w:hAnsi="Cambria"/>
          <w:sz w:val="24"/>
          <w:szCs w:val="24"/>
        </w:rPr>
        <w:t xml:space="preserve"> and (2) orthogonal measurements for </w:t>
      </w:r>
      <w:ins w:id="17" w:author="Tara Gallagher" w:date="2023-06-10T20:01:00Z">
        <w:r w:rsidR="000116D8">
          <w:rPr>
            <w:rFonts w:ascii="Cambria" w:hAnsi="Cambria"/>
            <w:sz w:val="24"/>
            <w:szCs w:val="24"/>
          </w:rPr>
          <w:t xml:space="preserve">a mix </w:t>
        </w:r>
        <w:proofErr w:type="gramStart"/>
        <w:r w:rsidR="000116D8">
          <w:rPr>
            <w:rFonts w:ascii="Cambria" w:hAnsi="Cambria"/>
            <w:sz w:val="24"/>
            <w:szCs w:val="24"/>
          </w:rPr>
          <w:t>of  five</w:t>
        </w:r>
        <w:proofErr w:type="gramEnd"/>
        <w:r w:rsidR="000116D8">
          <w:rPr>
            <w:rFonts w:ascii="Cambria" w:hAnsi="Cambria"/>
            <w:sz w:val="24"/>
            <w:szCs w:val="24"/>
          </w:rPr>
          <w:t xml:space="preserve"> or more</w:t>
        </w:r>
      </w:ins>
      <w:r w:rsidR="006848EB">
        <w:rPr>
          <w:rFonts w:ascii="Cambria" w:hAnsi="Cambria"/>
          <w:sz w:val="24"/>
          <w:szCs w:val="24"/>
        </w:rPr>
        <w:t xml:space="preserve"> fluorescent species</w:t>
      </w:r>
      <w:r w:rsidR="00EC153A">
        <w:rPr>
          <w:rFonts w:ascii="Cambria" w:hAnsi="Cambria"/>
          <w:sz w:val="24"/>
          <w:szCs w:val="24"/>
        </w:rPr>
        <w:t xml:space="preserve">. This study relied on </w:t>
      </w:r>
      <w:r>
        <w:rPr>
          <w:rFonts w:ascii="Cambria" w:hAnsi="Cambria"/>
          <w:sz w:val="24"/>
          <w:szCs w:val="24"/>
        </w:rPr>
        <w:t xml:space="preserve">previous studies characterizing the fluorescent spectra of </w:t>
      </w:r>
      <w:r>
        <w:rPr>
          <w:rFonts w:ascii="Cambria" w:hAnsi="Cambria"/>
          <w:i/>
          <w:iCs/>
          <w:sz w:val="24"/>
          <w:szCs w:val="24"/>
        </w:rPr>
        <w:t xml:space="preserve">P. </w:t>
      </w:r>
      <w:r w:rsidR="006848EB">
        <w:rPr>
          <w:rFonts w:ascii="Cambria" w:hAnsi="Cambria"/>
          <w:i/>
          <w:iCs/>
          <w:sz w:val="24"/>
          <w:szCs w:val="24"/>
        </w:rPr>
        <w:t xml:space="preserve">aeruginosa </w:t>
      </w:r>
      <w:r w:rsidR="006848EB">
        <w:rPr>
          <w:rFonts w:ascii="Cambria" w:hAnsi="Cambria"/>
          <w:sz w:val="24"/>
          <w:szCs w:val="24"/>
        </w:rPr>
        <w:t xml:space="preserve">to initially identify fluorescent species that could be </w:t>
      </w:r>
      <w:r w:rsidR="006848EB" w:rsidRPr="00EC153A">
        <w:rPr>
          <w:rFonts w:ascii="Cambria" w:hAnsi="Cambria"/>
          <w:sz w:val="24"/>
          <w:szCs w:val="24"/>
        </w:rPr>
        <w:t>captured by the DIVER FLIM instrument</w:t>
      </w:r>
      <w:r w:rsidRPr="00EC153A">
        <w:rPr>
          <w:rFonts w:ascii="Cambria" w:hAnsi="Cambria"/>
          <w:i/>
          <w:iCs/>
          <w:sz w:val="24"/>
          <w:szCs w:val="24"/>
        </w:rPr>
        <w:t xml:space="preserve">. </w:t>
      </w:r>
      <w:r w:rsidR="003D771B" w:rsidRPr="00EC153A">
        <w:rPr>
          <w:rFonts w:ascii="Cambria" w:hAnsi="Cambria"/>
          <w:sz w:val="24"/>
          <w:szCs w:val="24"/>
        </w:rPr>
        <w:t>D</w:t>
      </w:r>
      <w:r w:rsidR="00ED3598" w:rsidRPr="00EC153A">
        <w:rPr>
          <w:rFonts w:ascii="Cambria" w:hAnsi="Cambria"/>
          <w:sz w:val="24"/>
          <w:szCs w:val="24"/>
        </w:rPr>
        <w:t xml:space="preserve">ue to </w:t>
      </w:r>
      <w:r w:rsidR="008C61EB" w:rsidRPr="00EC153A">
        <w:rPr>
          <w:rFonts w:ascii="Cambria" w:hAnsi="Cambria"/>
          <w:sz w:val="24"/>
          <w:szCs w:val="24"/>
        </w:rPr>
        <w:t>the</w:t>
      </w:r>
      <w:r w:rsidR="00ED3598" w:rsidRPr="00EC153A">
        <w:rPr>
          <w:rFonts w:ascii="Cambria" w:hAnsi="Cambria"/>
          <w:sz w:val="24"/>
          <w:szCs w:val="24"/>
        </w:rPr>
        <w:t xml:space="preserve"> </w:t>
      </w:r>
      <w:r w:rsidR="006848EB" w:rsidRPr="00EC153A">
        <w:rPr>
          <w:rFonts w:ascii="Cambria" w:hAnsi="Cambria"/>
          <w:sz w:val="24"/>
          <w:szCs w:val="24"/>
        </w:rPr>
        <w:t xml:space="preserve">high </w:t>
      </w:r>
      <w:r w:rsidR="00ED3598" w:rsidRPr="00EC153A">
        <w:rPr>
          <w:rFonts w:ascii="Cambria" w:hAnsi="Cambria"/>
          <w:sz w:val="24"/>
          <w:szCs w:val="24"/>
        </w:rPr>
        <w:t xml:space="preserve">number of fluorescent species produced by </w:t>
      </w:r>
      <w:r w:rsidR="00ED3598" w:rsidRPr="00EC153A">
        <w:rPr>
          <w:rFonts w:ascii="Cambria" w:hAnsi="Cambria"/>
          <w:i/>
          <w:sz w:val="24"/>
          <w:szCs w:val="24"/>
        </w:rPr>
        <w:t xml:space="preserve">P. </w:t>
      </w:r>
      <w:r w:rsidR="00594474" w:rsidRPr="00EC153A">
        <w:rPr>
          <w:rFonts w:ascii="Cambria" w:hAnsi="Cambria"/>
          <w:i/>
          <w:sz w:val="24"/>
          <w:szCs w:val="24"/>
        </w:rPr>
        <w:t>aeruginosa</w:t>
      </w:r>
      <w:r w:rsidR="00237469" w:rsidRPr="00EC153A">
        <w:rPr>
          <w:rFonts w:ascii="Cambria" w:hAnsi="Cambria"/>
          <w:i/>
          <w:sz w:val="24"/>
          <w:szCs w:val="24"/>
        </w:rPr>
        <w:t xml:space="preserve">, </w:t>
      </w:r>
      <w:r w:rsidR="008D5F8B" w:rsidRPr="00EC153A">
        <w:rPr>
          <w:rFonts w:ascii="Cambria" w:hAnsi="Cambria"/>
          <w:sz w:val="24"/>
          <w:szCs w:val="24"/>
        </w:rPr>
        <w:t xml:space="preserve">quantitative </w:t>
      </w:r>
      <w:r w:rsidR="004E3B44" w:rsidRPr="00EC153A">
        <w:rPr>
          <w:rFonts w:ascii="Cambria" w:hAnsi="Cambria"/>
          <w:sz w:val="24"/>
          <w:szCs w:val="24"/>
        </w:rPr>
        <w:t xml:space="preserve">analysis </w:t>
      </w:r>
      <w:r w:rsidR="005147B0" w:rsidRPr="00EC153A">
        <w:rPr>
          <w:rFonts w:ascii="Cambria" w:hAnsi="Cambria"/>
          <w:sz w:val="24"/>
          <w:szCs w:val="24"/>
        </w:rPr>
        <w:t>was not possible</w:t>
      </w:r>
      <w:r w:rsidR="006E6026" w:rsidRPr="00EC153A">
        <w:rPr>
          <w:rFonts w:ascii="Cambria" w:hAnsi="Cambria"/>
          <w:sz w:val="24"/>
          <w:szCs w:val="24"/>
        </w:rPr>
        <w:t>.</w:t>
      </w:r>
      <w:r w:rsidR="00DD6771" w:rsidRPr="00EC153A">
        <w:rPr>
          <w:rFonts w:ascii="Cambria" w:hAnsi="Cambria"/>
          <w:sz w:val="24"/>
          <w:szCs w:val="24"/>
        </w:rPr>
        <w:t xml:space="preserve"> </w:t>
      </w:r>
      <w:r w:rsidR="001244B4" w:rsidRPr="00EC153A">
        <w:rPr>
          <w:rFonts w:ascii="Cambria" w:hAnsi="Cambria"/>
          <w:sz w:val="24"/>
          <w:szCs w:val="24"/>
        </w:rPr>
        <w:t xml:space="preserve">However, any shifts in lifetime longer </w:t>
      </w:r>
      <w:r w:rsidR="001244B4" w:rsidRPr="00EC153A">
        <w:rPr>
          <w:rFonts w:ascii="Cambria" w:hAnsi="Cambria"/>
          <w:sz w:val="24"/>
          <w:szCs w:val="24"/>
        </w:rPr>
        <w:lastRenderedPageBreak/>
        <w:t>than the reported oxidized lipid signal of 7.8 ns</w:t>
      </w:r>
      <w:r w:rsidR="000116D8">
        <w:rPr>
          <w:rFonts w:ascii="Cambria" w:hAnsi="Cambria"/>
          <w:sz w:val="24"/>
          <w:szCs w:val="24"/>
        </w:rPr>
        <w:fldChar w:fldCharType="begin"/>
      </w:r>
      <w:r w:rsidR="000116D8">
        <w:rPr>
          <w:rFonts w:ascii="Cambria" w:hAnsi="Cambria"/>
          <w:sz w:val="24"/>
          <w:szCs w:val="24"/>
        </w:rPr>
        <w:instrText xml:space="preserve"> ADDIN ZOTERO_ITEM CSL_CITATION {"citationID":"a4r57k4m8n","properties":{"formattedCitation":"\\uldash{(1)}","plainCitation":"(1)","noteIndex":0},"citationItems":[{"id":1484,"uris":["http://zotero.org/users/6261839/items/SGFYMDNE"],"itemData":{"id":1484,"type":"article-journal","container-title":"Biomedical Optics Express","issue":"7","note":"publisher: Optica Publishing Group","page":"3501–3501","source":"Google Scholar","title":"Measuring the effect of Western diet on liver tissue architecture by FLIM autofluorescence and harmonic generation microscopy: erratum","title-short":"Measuring the effect of Western diet on liver tissue architecture by FLIM autofluorescence and harmonic generation microscopy","volume":"8","author":[{"family":"Ranjit","given":"Suman"},{"family":"Dvornikov","given":"Alexander"},{"family":"Dobrinskikh","given":"Evgenia"},{"family":"Wang","given":"Xiaoxin"},{"family":"Luo","given":"Yuhuan"},{"family":"Levi","given":"Moshe"},{"family":"Gratton","given":"Enrico"}],"issued":{"date-parts":[["2017"]]}}}],"schema":"https://github.com/citation-style-language/schema/raw/master/csl-citation.json"} </w:instrText>
      </w:r>
      <w:r w:rsidR="000116D8">
        <w:rPr>
          <w:rFonts w:ascii="Cambria" w:hAnsi="Cambria"/>
          <w:sz w:val="24"/>
          <w:szCs w:val="24"/>
        </w:rPr>
        <w:fldChar w:fldCharType="separate"/>
      </w:r>
      <w:r w:rsidR="000116D8" w:rsidRPr="000116D8">
        <w:rPr>
          <w:rFonts w:ascii="Cambria" w:hAnsi="Cambria" w:cs="Times New Roman"/>
          <w:sz w:val="24"/>
          <w:u w:val="dash"/>
        </w:rPr>
        <w:t>(1)</w:t>
      </w:r>
      <w:r w:rsidR="000116D8">
        <w:rPr>
          <w:rFonts w:ascii="Cambria" w:hAnsi="Cambria"/>
          <w:sz w:val="24"/>
          <w:szCs w:val="24"/>
        </w:rPr>
        <w:fldChar w:fldCharType="end"/>
      </w:r>
      <w:r w:rsidR="001244B4" w:rsidRPr="00EC153A">
        <w:rPr>
          <w:rFonts w:ascii="Cambria" w:hAnsi="Cambria"/>
          <w:sz w:val="24"/>
          <w:szCs w:val="24"/>
        </w:rPr>
        <w:t xml:space="preserve"> were assumed to be associated with reduced pyocyanin, which had </w:t>
      </w:r>
      <w:ins w:id="18" w:author="Tara Gallagher" w:date="2023-06-10T20:02:00Z">
        <w:r w:rsidR="000116D8">
          <w:rPr>
            <w:rFonts w:ascii="Cambria" w:hAnsi="Cambria"/>
            <w:sz w:val="24"/>
            <w:szCs w:val="24"/>
          </w:rPr>
          <w:t>a</w:t>
        </w:r>
      </w:ins>
      <w:del w:id="19" w:author="Tara Gallagher" w:date="2023-06-10T20:02:00Z">
        <w:r w:rsidR="001244B4" w:rsidRPr="00EC153A" w:rsidDel="000116D8">
          <w:rPr>
            <w:rFonts w:ascii="Cambria" w:hAnsi="Cambria"/>
            <w:sz w:val="24"/>
            <w:szCs w:val="24"/>
          </w:rPr>
          <w:delText>a distant,</w:delText>
        </w:r>
      </w:del>
      <w:r w:rsidR="001244B4" w:rsidRPr="00EC153A">
        <w:rPr>
          <w:rFonts w:ascii="Cambria" w:hAnsi="Cambria"/>
          <w:sz w:val="24"/>
          <w:szCs w:val="24"/>
        </w:rPr>
        <w:t xml:space="preserve"> long lifetime signal &gt;10 ns.  </w:t>
      </w:r>
    </w:p>
    <w:p w14:paraId="7C396DDE" w14:textId="587A24B6" w:rsidR="00301010" w:rsidRDefault="00DD6771" w:rsidP="001244B4">
      <w:pPr>
        <w:spacing w:line="480" w:lineRule="auto"/>
        <w:ind w:firstLine="720"/>
        <w:outlineLvl w:val="0"/>
        <w:rPr>
          <w:rFonts w:ascii="Cambria" w:hAnsi="Cambria"/>
          <w:sz w:val="24"/>
          <w:szCs w:val="24"/>
          <w:highlight w:val="yellow"/>
        </w:rPr>
      </w:pPr>
      <w:r w:rsidRPr="00EC153A">
        <w:rPr>
          <w:rFonts w:ascii="Cambria" w:hAnsi="Cambria"/>
          <w:sz w:val="24"/>
          <w:szCs w:val="24"/>
        </w:rPr>
        <w:t>T</w:t>
      </w:r>
      <w:r w:rsidR="00237469" w:rsidRPr="00EC153A">
        <w:rPr>
          <w:rFonts w:ascii="Cambria" w:hAnsi="Cambria"/>
          <w:sz w:val="24"/>
          <w:szCs w:val="24"/>
        </w:rPr>
        <w:t xml:space="preserve">o </w:t>
      </w:r>
      <w:r w:rsidR="006E6026" w:rsidRPr="00EC153A">
        <w:rPr>
          <w:rFonts w:ascii="Cambria" w:hAnsi="Cambria"/>
          <w:sz w:val="24"/>
          <w:szCs w:val="24"/>
        </w:rPr>
        <w:t xml:space="preserve">fully determine the relative abundance </w:t>
      </w:r>
      <w:r w:rsidR="00301010" w:rsidRPr="00EC153A">
        <w:rPr>
          <w:rFonts w:ascii="Cambria" w:hAnsi="Cambria"/>
          <w:sz w:val="24"/>
          <w:szCs w:val="24"/>
        </w:rPr>
        <w:t xml:space="preserve">and potentially concentration </w:t>
      </w:r>
      <w:r w:rsidR="006E6026" w:rsidRPr="00EC153A">
        <w:rPr>
          <w:rFonts w:ascii="Cambria" w:hAnsi="Cambria"/>
          <w:sz w:val="24"/>
          <w:szCs w:val="24"/>
        </w:rPr>
        <w:t>of fluorophores,</w:t>
      </w:r>
      <w:ins w:id="20" w:author="Tara Gallagher" w:date="2023-06-10T20:02:00Z">
        <w:r w:rsidR="000116D8">
          <w:rPr>
            <w:rFonts w:ascii="Cambria" w:hAnsi="Cambria"/>
            <w:sz w:val="24"/>
            <w:szCs w:val="24"/>
          </w:rPr>
          <w:t xml:space="preserve"> additional</w:t>
        </w:r>
      </w:ins>
      <w:del w:id="21" w:author="Tara Gallagher" w:date="2023-06-10T20:02:00Z">
        <w:r w:rsidR="006E6026" w:rsidRPr="00EC153A" w:rsidDel="000116D8">
          <w:rPr>
            <w:rFonts w:ascii="Cambria" w:hAnsi="Cambria"/>
            <w:sz w:val="24"/>
            <w:szCs w:val="24"/>
          </w:rPr>
          <w:delText xml:space="preserve"> </w:delText>
        </w:r>
        <w:r w:rsidR="00301010" w:rsidRPr="00EC153A" w:rsidDel="000116D8">
          <w:rPr>
            <w:rFonts w:ascii="Cambria" w:hAnsi="Cambria"/>
            <w:sz w:val="24"/>
            <w:szCs w:val="24"/>
          </w:rPr>
          <w:delText>additional</w:delText>
        </w:r>
      </w:del>
      <w:r w:rsidR="00301010" w:rsidRPr="00EC153A">
        <w:rPr>
          <w:rFonts w:ascii="Cambria" w:hAnsi="Cambria"/>
          <w:sz w:val="24"/>
          <w:szCs w:val="24"/>
        </w:rPr>
        <w:t xml:space="preserve"> measurements</w:t>
      </w:r>
      <w:del w:id="22" w:author="Tara Gallagher" w:date="2023-06-10T20:02:00Z">
        <w:r w:rsidR="00301010" w:rsidRPr="00EC153A" w:rsidDel="000116D8">
          <w:rPr>
            <w:rFonts w:ascii="Cambria" w:hAnsi="Cambria"/>
            <w:sz w:val="24"/>
            <w:szCs w:val="24"/>
          </w:rPr>
          <w:delText xml:space="preserve"> are needed</w:delText>
        </w:r>
      </w:del>
      <w:r w:rsidR="00301010" w:rsidRPr="00EC153A">
        <w:rPr>
          <w:rFonts w:ascii="Cambria" w:hAnsi="Cambria"/>
          <w:sz w:val="24"/>
          <w:szCs w:val="24"/>
        </w:rPr>
        <w:t xml:space="preserve">, such as higher harmonics of the phasor or additional </w:t>
      </w:r>
      <w:r w:rsidR="006848EB" w:rsidRPr="00EC153A">
        <w:rPr>
          <w:rFonts w:ascii="Cambria" w:hAnsi="Cambria"/>
          <w:sz w:val="24"/>
          <w:szCs w:val="24"/>
        </w:rPr>
        <w:t>spectral</w:t>
      </w:r>
      <w:r w:rsidR="00301010" w:rsidRPr="00EC153A">
        <w:rPr>
          <w:rFonts w:ascii="Cambria" w:hAnsi="Cambria"/>
          <w:sz w:val="24"/>
          <w:szCs w:val="24"/>
        </w:rPr>
        <w:t xml:space="preserve"> windows</w:t>
      </w:r>
      <w:ins w:id="23" w:author="Tara Gallagher" w:date="2023-06-10T20:02:00Z">
        <w:r w:rsidR="000116D8">
          <w:rPr>
            <w:rFonts w:ascii="Cambria" w:hAnsi="Cambria"/>
            <w:sz w:val="24"/>
            <w:szCs w:val="24"/>
          </w:rPr>
          <w:t>, are required.</w:t>
        </w:r>
      </w:ins>
      <w:del w:id="24" w:author="Tara Gallagher" w:date="2023-06-10T20:02:00Z">
        <w:r w:rsidR="00301010" w:rsidRPr="00EC153A" w:rsidDel="000116D8">
          <w:rPr>
            <w:rFonts w:ascii="Cambria" w:hAnsi="Cambria"/>
            <w:sz w:val="24"/>
            <w:szCs w:val="24"/>
          </w:rPr>
          <w:delText xml:space="preserve">. </w:delText>
        </w:r>
      </w:del>
    </w:p>
    <w:p w14:paraId="18819E84" w14:textId="77777777" w:rsidR="00301010" w:rsidRDefault="00301010" w:rsidP="00301010">
      <w:pPr>
        <w:spacing w:line="480" w:lineRule="auto"/>
        <w:outlineLvl w:val="0"/>
        <w:rPr>
          <w:rFonts w:ascii="Cambria" w:hAnsi="Cambria"/>
          <w:sz w:val="24"/>
          <w:szCs w:val="24"/>
          <w:highlight w:val="yellow"/>
        </w:rPr>
      </w:pPr>
    </w:p>
    <w:p w14:paraId="60BE6AF6" w14:textId="56E524C9" w:rsidR="00F27C25" w:rsidRDefault="00F27C25" w:rsidP="002C14DB">
      <w:pPr>
        <w:spacing w:line="480" w:lineRule="auto"/>
        <w:ind w:firstLine="720"/>
        <w:rPr>
          <w:rFonts w:ascii="Cambria" w:hAnsi="Cambria"/>
          <w:sz w:val="24"/>
          <w:szCs w:val="24"/>
        </w:rPr>
      </w:pPr>
    </w:p>
    <w:p w14:paraId="3A5AC8FE" w14:textId="548FFB8A" w:rsidR="00C543E2" w:rsidRDefault="00C543E2" w:rsidP="00E83C9D">
      <w:pPr>
        <w:spacing w:line="480" w:lineRule="auto"/>
        <w:ind w:firstLine="720"/>
        <w:outlineLvl w:val="0"/>
        <w:rPr>
          <w:rFonts w:ascii="Cambria" w:hAnsi="Cambria"/>
          <w:sz w:val="24"/>
          <w:szCs w:val="24"/>
        </w:rPr>
      </w:pPr>
    </w:p>
    <w:p w14:paraId="5968E2EF" w14:textId="77777777" w:rsidR="00E83C9D" w:rsidRDefault="00E83C9D" w:rsidP="00E83C9D">
      <w:pPr>
        <w:spacing w:line="480" w:lineRule="auto"/>
        <w:ind w:firstLine="720"/>
        <w:outlineLvl w:val="0"/>
        <w:rPr>
          <w:rFonts w:ascii="Cambria" w:hAnsi="Cambria"/>
          <w:sz w:val="24"/>
          <w:szCs w:val="24"/>
        </w:rPr>
      </w:pPr>
    </w:p>
    <w:p w14:paraId="4AC198B6" w14:textId="77777777" w:rsidR="00676495" w:rsidRDefault="00676495" w:rsidP="00F27C25">
      <w:pPr>
        <w:spacing w:line="480" w:lineRule="auto"/>
        <w:outlineLvl w:val="0"/>
        <w:rPr>
          <w:rFonts w:ascii="Cambria" w:hAnsi="Cambria"/>
          <w:sz w:val="24"/>
          <w:szCs w:val="24"/>
        </w:rPr>
      </w:pPr>
    </w:p>
    <w:p w14:paraId="5AC557A8" w14:textId="77777777" w:rsidR="00CC10B5" w:rsidRPr="00CD0D15" w:rsidRDefault="00CC10B5" w:rsidP="00F27C25">
      <w:pPr>
        <w:spacing w:line="480" w:lineRule="auto"/>
        <w:outlineLvl w:val="0"/>
        <w:rPr>
          <w:rFonts w:ascii="Cambria" w:hAnsi="Cambria"/>
          <w:sz w:val="24"/>
          <w:szCs w:val="24"/>
        </w:rPr>
      </w:pPr>
    </w:p>
    <w:p w14:paraId="12FF090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Methods and Materials</w:t>
      </w:r>
    </w:p>
    <w:p w14:paraId="5D098351" w14:textId="77777777" w:rsidR="00F27C25" w:rsidRPr="00CD0D15" w:rsidRDefault="00F27C25" w:rsidP="00F27C25">
      <w:pPr>
        <w:spacing w:line="480" w:lineRule="auto"/>
        <w:outlineLvl w:val="0"/>
        <w:rPr>
          <w:rFonts w:ascii="Cambria" w:hAnsi="Cambria"/>
          <w:sz w:val="24"/>
          <w:szCs w:val="24"/>
        </w:rPr>
      </w:pPr>
    </w:p>
    <w:p w14:paraId="0E9D795A"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Chemicals and bacterial media.</w:t>
      </w:r>
      <w:r w:rsidRPr="00CD0D15">
        <w:rPr>
          <w:rFonts w:ascii="Cambria" w:hAnsi="Cambria"/>
          <w:sz w:val="24"/>
          <w:szCs w:val="24"/>
        </w:rPr>
        <w:t xml:space="preserve"> </w:t>
      </w:r>
    </w:p>
    <w:p w14:paraId="50FFA25A" w14:textId="3C04F40E"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t xml:space="preserve">HPLC-grade pyocyanin was ordered from Sigma-Aldrich (P0046). 10 mM stocks were dissolved in 20% ethanol and stored at -20˚C. Artificial sputum and M9 minimal media with 40 mM succinate soft agar were used to grow </w:t>
      </w:r>
      <w:r w:rsidRPr="00B079CC">
        <w:rPr>
          <w:rFonts w:ascii="Cambria" w:hAnsi="Cambria"/>
          <w:i/>
          <w:iCs/>
          <w:sz w:val="24"/>
          <w:szCs w:val="24"/>
        </w:rPr>
        <w:t>P. aeruginosa</w:t>
      </w:r>
      <w:r w:rsidRPr="00CD0D15">
        <w:rPr>
          <w:rFonts w:ascii="Cambria" w:hAnsi="Cambria"/>
          <w:sz w:val="24"/>
          <w:szCs w:val="24"/>
        </w:rPr>
        <w:t xml:space="preserve"> biofilms. The recipes for both media types were modified from Gao et al.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{"citationID":"d5jt0vU3","properties":{"formattedCitation":"(40)","plainCitation":"(40)","noteIndex":0},"citationItems":[{"id":521,"uris":["http://zotero.org/users/6261839/items/9HS96C3Q"],"itemData":{"id":521,"type":"article-journal","abstract":"Due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(40)</w:t>
      </w:r>
      <w:r w:rsidRPr="00CD0D15">
        <w:rPr>
          <w:rFonts w:ascii="Cambria" w:hAnsi="Cambria"/>
          <w:sz w:val="24"/>
          <w:szCs w:val="24"/>
        </w:rPr>
        <w:fldChar w:fldCharType="end"/>
      </w:r>
      <w:r w:rsidRPr="00CD0D15">
        <w:rPr>
          <w:rFonts w:ascii="Cambria" w:hAnsi="Cambria"/>
          <w:sz w:val="24"/>
          <w:szCs w:val="24"/>
        </w:rPr>
        <w:t xml:space="preserve"> </w:t>
      </w:r>
      <w:r w:rsidRPr="00CD0D15">
        <w:rPr>
          <w:rFonts w:ascii="Cambria" w:hAnsi="Cambria"/>
          <w:noProof/>
          <w:sz w:val="24"/>
          <w:szCs w:val="24"/>
        </w:rPr>
        <w:t>t</w:t>
      </w:r>
      <w:r w:rsidRPr="00CD0D15">
        <w:rPr>
          <w:rFonts w:ascii="Cambria" w:hAnsi="Cambria"/>
          <w:sz w:val="24"/>
          <w:szCs w:val="24"/>
        </w:rPr>
        <w:t xml:space="preserve">o include 0.28% final agar concentration. To visualize biofilm colony growth over time, the agar was prepared in large petri dishes (150x15 mm). </w:t>
      </w:r>
    </w:p>
    <w:p w14:paraId="7A042E0F" w14:textId="77777777" w:rsidR="00F27C25" w:rsidRPr="00CD0D15" w:rsidRDefault="00F27C25" w:rsidP="00F27C25">
      <w:pPr>
        <w:spacing w:line="480" w:lineRule="auto"/>
        <w:rPr>
          <w:rFonts w:ascii="Cambria" w:hAnsi="Cambria"/>
          <w:sz w:val="24"/>
          <w:szCs w:val="24"/>
        </w:rPr>
      </w:pPr>
    </w:p>
    <w:p w14:paraId="77260247"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Bacterial strains and growth.</w:t>
      </w:r>
      <w:r w:rsidRPr="00CD0D15">
        <w:rPr>
          <w:rFonts w:ascii="Cambria" w:hAnsi="Cambria"/>
          <w:sz w:val="24"/>
          <w:szCs w:val="24"/>
        </w:rPr>
        <w:t xml:space="preserve"> </w:t>
      </w:r>
    </w:p>
    <w:p w14:paraId="0D67EDB6" w14:textId="21C3A7BE" w:rsidR="00F27C25" w:rsidRPr="00354C12" w:rsidRDefault="00F27C25" w:rsidP="00CA02E9">
      <w:pPr>
        <w:spacing w:line="480" w:lineRule="auto"/>
        <w:ind w:firstLine="720"/>
        <w:outlineLvl w:val="0"/>
        <w:rPr>
          <w:rFonts w:ascii="Cambria" w:hAnsi="Cambria"/>
          <w:sz w:val="24"/>
          <w:szCs w:val="24"/>
        </w:rPr>
      </w:pPr>
      <w:r w:rsidRPr="00B079CC">
        <w:rPr>
          <w:rFonts w:ascii="Cambria" w:hAnsi="Cambria"/>
          <w:i/>
          <w:iCs/>
          <w:sz w:val="24"/>
          <w:szCs w:val="24"/>
        </w:rPr>
        <w:t>P. aeruginosa</w:t>
      </w:r>
      <w:r w:rsidRPr="00CD0D15">
        <w:rPr>
          <w:rFonts w:ascii="Cambria" w:hAnsi="Cambria"/>
          <w:sz w:val="24"/>
          <w:szCs w:val="24"/>
        </w:rPr>
        <w:t xml:space="preserve"> PA14 and the phenazine knockout </w:t>
      </w:r>
      <w:r w:rsidRPr="00384422">
        <w:rPr>
          <w:rFonts w:ascii="Cambria" w:hAnsi="Cambria"/>
          <w:i/>
          <w:sz w:val="24"/>
          <w:szCs w:val="24"/>
        </w:rPr>
        <w:t>phzA1-G1/A2-G2</w:t>
      </w:r>
      <w:r w:rsidRPr="00CD0D15">
        <w:rPr>
          <w:rFonts w:ascii="Cambria" w:hAnsi="Cambria"/>
          <w:sz w:val="24"/>
          <w:szCs w:val="24"/>
        </w:rPr>
        <w:t xml:space="preserve"> were obtained from Dianne Newman’s lab at California Institute of Technology. For biofilm imaging, the bacteria were grown overnight on Todd-Hewitt agar, and individual colonies were inoculated into the center of the artificial sputum </w:t>
      </w:r>
      <w:ins w:id="25" w:author="Tara Gallagher" w:date="2023-06-10T19:50:00Z">
        <w:r w:rsidR="00354C12">
          <w:rPr>
            <w:rFonts w:ascii="Cambria" w:hAnsi="Cambria"/>
            <w:sz w:val="24"/>
            <w:szCs w:val="24"/>
          </w:rPr>
          <w:t xml:space="preserve">(ASM) </w:t>
        </w:r>
      </w:ins>
      <w:r w:rsidRPr="00CD0D15">
        <w:rPr>
          <w:rFonts w:ascii="Cambria" w:hAnsi="Cambria"/>
          <w:sz w:val="24"/>
          <w:szCs w:val="24"/>
        </w:rPr>
        <w:t>or M9 succinate soft agar plates</w:t>
      </w:r>
      <w:r w:rsidR="00354C12">
        <w:rPr>
          <w:rFonts w:ascii="Cambria" w:hAnsi="Cambria"/>
          <w:sz w:val="24"/>
          <w:szCs w:val="24"/>
        </w:rPr>
        <w:fldChar w:fldCharType="begin"/>
      </w:r>
      <w:r w:rsidR="00354C12">
        <w:rPr>
          <w:rFonts w:ascii="Cambria" w:hAnsi="Cambria"/>
          <w:sz w:val="24"/>
          <w:szCs w:val="24"/>
        </w:rPr>
        <w:instrText xml:space="preserve"> ADDIN ZOTERO_ITEM CSL_CITATION {"citationID":"agvvoub3dr","properties":{"formattedCitation":"\\uldash{(1)}","plainCitation":"(1)","noteIndex":0},"citationItems":[{"id":521,"uris":["http://zotero.org/users/6261839/items/9HS96C3Q"],"itemData":{"id":521,"type":"article-journal","abstract":"Due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354C12">
        <w:rPr>
          <w:rFonts w:ascii="Cambria" w:hAnsi="Cambria"/>
          <w:sz w:val="24"/>
          <w:szCs w:val="24"/>
        </w:rPr>
        <w:fldChar w:fldCharType="separate"/>
      </w:r>
      <w:r w:rsidR="00354C12" w:rsidRPr="00354C12">
        <w:rPr>
          <w:rFonts w:ascii="Cambria" w:hAnsi="Cambria" w:cs="Times New Roman"/>
          <w:sz w:val="24"/>
          <w:u w:val="dash"/>
        </w:rPr>
        <w:t>(1)</w:t>
      </w:r>
      <w:r w:rsidR="00354C12">
        <w:rPr>
          <w:rFonts w:ascii="Cambria" w:hAnsi="Cambria"/>
          <w:sz w:val="24"/>
          <w:szCs w:val="24"/>
        </w:rPr>
        <w:fldChar w:fldCharType="end"/>
      </w:r>
      <w:r w:rsidRPr="00CD0D15">
        <w:rPr>
          <w:rFonts w:ascii="Cambria" w:hAnsi="Cambria"/>
          <w:sz w:val="24"/>
          <w:szCs w:val="24"/>
        </w:rPr>
        <w:t xml:space="preserve">. </w:t>
      </w:r>
      <w:r w:rsidRPr="00354C12">
        <w:rPr>
          <w:rFonts w:ascii="Cambria" w:hAnsi="Cambria"/>
          <w:sz w:val="24"/>
          <w:szCs w:val="24"/>
        </w:rPr>
        <w:t xml:space="preserve">The biofilm colonies were grown aerobically at 37˚C for 5 days. </w:t>
      </w:r>
    </w:p>
    <w:p w14:paraId="77A6224E" w14:textId="27B0453F" w:rsidR="00354C12" w:rsidRPr="00354C12" w:rsidRDefault="00354C12" w:rsidP="00354C12">
      <w:pPr>
        <w:spacing w:line="480" w:lineRule="auto"/>
        <w:ind w:firstLine="720"/>
        <w:rPr>
          <w:rFonts w:ascii="Cambria" w:hAnsi="Cambria"/>
          <w:color w:val="212121"/>
          <w:sz w:val="24"/>
          <w:szCs w:val="24"/>
          <w:shd w:val="clear" w:color="auto" w:fill="FFFFFF"/>
        </w:rPr>
      </w:pPr>
      <w:r w:rsidRPr="00354C12">
        <w:rPr>
          <w:rStyle w:val="Emphasis"/>
          <w:rFonts w:ascii="Cambria" w:hAnsi="Cambria"/>
          <w:i w:val="0"/>
          <w:iCs w:val="0"/>
          <w:color w:val="212121"/>
          <w:sz w:val="24"/>
          <w:szCs w:val="24"/>
          <w:shd w:val="clear" w:color="auto" w:fill="FFFFFF"/>
        </w:rPr>
        <w:t xml:space="preserve">For the cross-feeding experiment, </w:t>
      </w:r>
      <w:proofErr w:type="spellStart"/>
      <w:r w:rsidR="001F65DF" w:rsidRPr="00354C12">
        <w:rPr>
          <w:rStyle w:val="Emphasis"/>
          <w:rFonts w:ascii="Cambria" w:hAnsi="Cambria"/>
          <w:color w:val="212121"/>
          <w:sz w:val="24"/>
          <w:szCs w:val="24"/>
          <w:shd w:val="clear" w:color="auto" w:fill="FFFFFF"/>
        </w:rPr>
        <w:t>Rothia</w:t>
      </w:r>
      <w:proofErr w:type="spellEnd"/>
      <w:r w:rsidR="001F65DF" w:rsidRPr="00354C12">
        <w:rPr>
          <w:rStyle w:val="Emphasis"/>
          <w:rFonts w:ascii="Cambria" w:hAnsi="Cambria"/>
          <w:color w:val="212121"/>
          <w:sz w:val="24"/>
          <w:szCs w:val="24"/>
          <w:shd w:val="clear" w:color="auto" w:fill="FFFFFF"/>
        </w:rPr>
        <w:t xml:space="preserve"> </w:t>
      </w:r>
      <w:proofErr w:type="spellStart"/>
      <w:r w:rsidR="001F65DF" w:rsidRPr="00354C12">
        <w:rPr>
          <w:rStyle w:val="Emphasis"/>
          <w:rFonts w:ascii="Cambria" w:hAnsi="Cambria"/>
          <w:color w:val="212121"/>
          <w:sz w:val="24"/>
          <w:szCs w:val="24"/>
          <w:shd w:val="clear" w:color="auto" w:fill="FFFFFF"/>
        </w:rPr>
        <w:t>mucilaginosa</w:t>
      </w:r>
      <w:proofErr w:type="spellEnd"/>
      <w:r w:rsidR="001F65DF" w:rsidRPr="00354C12">
        <w:rPr>
          <w:rFonts w:ascii="Cambria" w:hAnsi="Cambria"/>
          <w:color w:val="212121"/>
          <w:sz w:val="24"/>
          <w:szCs w:val="24"/>
          <w:shd w:val="clear" w:color="auto" w:fill="FFFFFF"/>
        </w:rPr>
        <w:t> RmFLR01</w:t>
      </w:r>
      <w:r>
        <w:rPr>
          <w:rFonts w:ascii="Cambria" w:hAnsi="Cambria"/>
          <w:color w:val="212121"/>
          <w:sz w:val="24"/>
          <w:szCs w:val="24"/>
          <w:shd w:val="clear" w:color="auto" w:fill="FFFFFF"/>
        </w:rPr>
        <w:fldChar w:fldCharType="begin"/>
      </w:r>
      <w:r>
        <w:rPr>
          <w:rFonts w:ascii="Cambria" w:hAnsi="Cambria"/>
          <w:color w:val="212121"/>
          <w:sz w:val="24"/>
          <w:szCs w:val="24"/>
          <w:shd w:val="clear" w:color="auto" w:fill="FFFFFF"/>
        </w:rPr>
        <w:instrText xml:space="preserve"> ADDIN ZOTERO_ITEM CSL_CITATION {"citationID":"a1vpp5mrnlb","properties":{"formattedCitation":"\\uldash{(1, 2)}","plainCitation":"(1, 2)","noteIndex":0},"citationItems":[{"id":521,"uris":["http://zotero.org/users/6261839/items/9HS96C3Q"],"itemData":{"id":521,"type":"article-journal","abstract":"Due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Pr>
          <w:rFonts w:ascii="Cambria" w:hAnsi="Cambria"/>
          <w:color w:val="212121"/>
          <w:sz w:val="24"/>
          <w:szCs w:val="24"/>
          <w:shd w:val="clear" w:color="auto" w:fill="FFFFFF"/>
        </w:rPr>
        <w:fldChar w:fldCharType="separate"/>
      </w:r>
      <w:r w:rsidRPr="00354C12">
        <w:rPr>
          <w:rFonts w:ascii="Cambria" w:hAnsi="Cambria" w:cs="Times New Roman"/>
          <w:color w:val="000000"/>
          <w:sz w:val="24"/>
          <w:u w:val="dash"/>
        </w:rPr>
        <w:t>(1, 2)</w:t>
      </w:r>
      <w:r>
        <w:rPr>
          <w:rFonts w:ascii="Cambria" w:hAnsi="Cambria"/>
          <w:color w:val="212121"/>
          <w:sz w:val="24"/>
          <w:szCs w:val="24"/>
          <w:shd w:val="clear" w:color="auto" w:fill="FFFFFF"/>
        </w:rPr>
        <w:fldChar w:fldCharType="end"/>
      </w:r>
      <w:r w:rsidRPr="00354C12">
        <w:rPr>
          <w:rFonts w:ascii="Cambria" w:hAnsi="Cambria"/>
          <w:color w:val="212121"/>
          <w:sz w:val="24"/>
          <w:szCs w:val="24"/>
          <w:shd w:val="clear" w:color="auto" w:fill="FFFFFF"/>
        </w:rPr>
        <w:t xml:space="preserve"> was grown in (ASM) for 48h. </w:t>
      </w:r>
      <w:proofErr w:type="spellStart"/>
      <w:r w:rsidRPr="00354C12">
        <w:rPr>
          <w:rFonts w:ascii="Cambria" w:hAnsi="Cambria"/>
          <w:i/>
          <w:iCs/>
          <w:color w:val="212121"/>
          <w:sz w:val="24"/>
          <w:szCs w:val="24"/>
          <w:shd w:val="clear" w:color="auto" w:fill="FFFFFF"/>
        </w:rPr>
        <w:t>Rothia</w:t>
      </w:r>
      <w:proofErr w:type="spellEnd"/>
      <w:r w:rsidRPr="00354C12">
        <w:rPr>
          <w:rFonts w:ascii="Cambria" w:hAnsi="Cambria"/>
          <w:color w:val="212121"/>
          <w:sz w:val="24"/>
          <w:szCs w:val="24"/>
          <w:shd w:val="clear" w:color="auto" w:fill="FFFFFF"/>
        </w:rPr>
        <w:t xml:space="preserve">-derived supernatant was then filtered and cross-fed to </w:t>
      </w:r>
      <w:r w:rsidRPr="00354C12">
        <w:rPr>
          <w:rFonts w:ascii="Times-New-Roman" w:eastAsia="Times New Roman" w:hAnsi="Times-New-Roman" w:cs="Times New Roman"/>
          <w:sz w:val="24"/>
          <w:szCs w:val="24"/>
        </w:rPr>
        <w:t xml:space="preserve">a cystic fibrosis isolate </w:t>
      </w:r>
      <w:r w:rsidRPr="00354C12">
        <w:rPr>
          <w:rFonts w:ascii="Times-New-Roman,Italic" w:eastAsia="Times New Roman" w:hAnsi="Times-New-Roman,Italic" w:cs="Times New Roman"/>
          <w:sz w:val="24"/>
          <w:szCs w:val="24"/>
        </w:rPr>
        <w:t xml:space="preserve">P. aeruginosa </w:t>
      </w:r>
      <w:r w:rsidRPr="00354C12">
        <w:rPr>
          <w:rFonts w:ascii="Times-New-Roman" w:eastAsia="Times New Roman" w:hAnsi="Times-New-Roman" w:cs="Times New Roman"/>
          <w:sz w:val="24"/>
          <w:szCs w:val="24"/>
        </w:rPr>
        <w:t>FLR01</w:t>
      </w:r>
      <w:r w:rsidRPr="00354C12">
        <w:rPr>
          <w:rFonts w:ascii="Times-New-Roman" w:eastAsia="Times New Roman" w:hAnsi="Times-New-Roman" w:cs="Times New Roman"/>
          <w:sz w:val="24"/>
          <w:szCs w:val="24"/>
        </w:rPr>
        <w:t xml:space="preserve"> in M9 succinate for 72h in hypoxic conditions (2% oxygen). For a control, </w:t>
      </w:r>
      <w:r w:rsidRPr="00354C12">
        <w:rPr>
          <w:rFonts w:ascii="Times-New-Roman,Italic" w:eastAsia="Times New Roman" w:hAnsi="Times-New-Roman,Italic" w:cs="Times New Roman"/>
          <w:sz w:val="24"/>
          <w:szCs w:val="24"/>
        </w:rPr>
        <w:t xml:space="preserve">P. aeruginosa </w:t>
      </w:r>
      <w:r w:rsidRPr="00354C12">
        <w:rPr>
          <w:rFonts w:ascii="Times-New-Roman" w:eastAsia="Times New Roman" w:hAnsi="Times-New-Roman" w:cs="Times New Roman"/>
          <w:sz w:val="24"/>
          <w:szCs w:val="24"/>
        </w:rPr>
        <w:t xml:space="preserve">FLR01 </w:t>
      </w:r>
      <w:r w:rsidRPr="00354C12">
        <w:rPr>
          <w:rFonts w:ascii="Times-New-Roman" w:eastAsia="Times New Roman" w:hAnsi="Times-New-Roman" w:cs="Times New Roman"/>
          <w:sz w:val="24"/>
          <w:szCs w:val="24"/>
        </w:rPr>
        <w:t xml:space="preserve">was also grown in M9 succinate media or ASM alone. </w:t>
      </w:r>
      <w:r w:rsidRPr="00354C12">
        <w:rPr>
          <w:rFonts w:ascii="Times-New-Roman" w:eastAsia="Times New Roman" w:hAnsi="Times-New-Roman" w:cs="Times New Roman"/>
          <w:sz w:val="24"/>
          <w:szCs w:val="24"/>
        </w:rPr>
        <w:t xml:space="preserve">After </w:t>
      </w:r>
      <w:r w:rsidRPr="00354C12">
        <w:rPr>
          <w:rFonts w:ascii="Times-New-Roman" w:eastAsia="Times New Roman" w:hAnsi="Times-New-Roman" w:cs="Times New Roman"/>
          <w:sz w:val="24"/>
          <w:szCs w:val="24"/>
        </w:rPr>
        <w:t xml:space="preserve">the 72h </w:t>
      </w:r>
      <w:r w:rsidRPr="00354C12">
        <w:rPr>
          <w:rFonts w:ascii="Times-New-Roman" w:eastAsia="Times New Roman" w:hAnsi="Times-New-Roman" w:cs="Times New Roman"/>
          <w:sz w:val="24"/>
          <w:szCs w:val="24"/>
        </w:rPr>
        <w:t xml:space="preserve">incubation, </w:t>
      </w:r>
      <w:r w:rsidRPr="00354C12">
        <w:rPr>
          <w:rFonts w:ascii="Times-New-Roman,Italic" w:eastAsia="Times New Roman" w:hAnsi="Times-New-Roman,Italic" w:cs="Times New Roman"/>
          <w:sz w:val="24"/>
          <w:szCs w:val="24"/>
        </w:rPr>
        <w:t xml:space="preserve">P. aeruginosa </w:t>
      </w:r>
      <w:r w:rsidRPr="00354C12">
        <w:rPr>
          <w:rFonts w:ascii="Times-New-Roman" w:eastAsia="Times New Roman" w:hAnsi="Times-New-Roman" w:cs="Times New Roman"/>
          <w:sz w:val="24"/>
          <w:szCs w:val="24"/>
        </w:rPr>
        <w:t>FLR01 w</w:t>
      </w:r>
      <w:r w:rsidRPr="00354C12">
        <w:rPr>
          <w:rFonts w:ascii="Times-New-Roman" w:eastAsia="Times New Roman" w:hAnsi="Times-New-Roman" w:cs="Times New Roman"/>
          <w:sz w:val="24"/>
          <w:szCs w:val="24"/>
        </w:rPr>
        <w:t>as</w:t>
      </w:r>
      <w:r w:rsidRPr="00354C12">
        <w:rPr>
          <w:rFonts w:ascii="Times-New-Roman" w:eastAsia="Times New Roman" w:hAnsi="Times-New-Roman" w:cs="Times New Roman"/>
          <w:sz w:val="24"/>
          <w:szCs w:val="24"/>
        </w:rPr>
        <w:t xml:space="preserve"> transferred to a slide and suspended in 1% warm agar. </w:t>
      </w:r>
      <w:r w:rsidRPr="00354C12">
        <w:rPr>
          <w:rFonts w:ascii="Times-New-Roman" w:eastAsia="Times New Roman" w:hAnsi="Times-New-Roman" w:cs="Times New Roman"/>
          <w:sz w:val="24"/>
          <w:szCs w:val="24"/>
        </w:rPr>
        <w:t xml:space="preserve"> </w:t>
      </w:r>
    </w:p>
    <w:p w14:paraId="6DB05EA2" w14:textId="77777777" w:rsidR="00CA02E9" w:rsidRDefault="00F27C25" w:rsidP="00F27C25">
      <w:pPr>
        <w:spacing w:line="480" w:lineRule="auto"/>
        <w:outlineLvl w:val="0"/>
        <w:rPr>
          <w:rFonts w:ascii="Cambria" w:hAnsi="Cambria"/>
          <w:b/>
          <w:bCs/>
          <w:sz w:val="24"/>
          <w:szCs w:val="24"/>
        </w:rPr>
      </w:pPr>
      <w:r w:rsidRPr="00CA02E9">
        <w:rPr>
          <w:rFonts w:ascii="Cambria" w:hAnsi="Cambria"/>
          <w:b/>
          <w:bCs/>
          <w:sz w:val="24"/>
          <w:szCs w:val="24"/>
        </w:rPr>
        <w:t>Chemical reduction of 1-hydroxyphenazine and pyocyanin and electrochemical reduction of pyocyanin.</w:t>
      </w:r>
    </w:p>
    <w:p w14:paraId="7E44BF74" w14:textId="4F434876"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t xml:space="preserve"> Five hundred micromolar stocks of pyocyanin were diluted in 1X MOPS buffer with concentration gradients of TCEP ranging from 0.1 mM to 125 mM (pH 7). A fresh stock of 821 µM of pyocyanin was prepared in ammonium acetate 0.1M </w:t>
      </w:r>
      <w:proofErr w:type="spellStart"/>
      <w:r w:rsidRPr="00CD0D15">
        <w:rPr>
          <w:rFonts w:ascii="Cambria" w:hAnsi="Cambria"/>
          <w:sz w:val="24"/>
          <w:szCs w:val="24"/>
        </w:rPr>
        <w:t>KCl</w:t>
      </w:r>
      <w:proofErr w:type="spellEnd"/>
      <w:r w:rsidRPr="00CD0D15">
        <w:rPr>
          <w:rFonts w:ascii="Cambria" w:hAnsi="Cambria"/>
          <w:sz w:val="24"/>
          <w:szCs w:val="24"/>
        </w:rPr>
        <w:t xml:space="preserve"> MOPS buffered solution and electrochemically reduced following the protocol developed by Wang and Newman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{"citationID":"hKJqAmXV","properties":{"formattedCitation":"(9)","plainCitation":"(9)","noteIndex":0},"citationItems":[{"id":35,"uris":["http://zotero.org/users/6261839/items/GM93JK4E"],"itemData":{"id":35,"type":"article-journal","container-title":"Environmental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The electrochemical cell consisted of a glassy carbon working electrode, platinum wire counter electrode, and Ag/AgCl</w:t>
      </w:r>
      <w:r w:rsidRPr="00CD0D15">
        <w:rPr>
          <w:rFonts w:ascii="Cambria" w:hAnsi="Cambria"/>
          <w:sz w:val="24"/>
          <w:szCs w:val="24"/>
          <w:vertAlign w:val="subscript"/>
        </w:rPr>
        <w:t>2</w:t>
      </w:r>
      <w:r w:rsidRPr="00CD0D15">
        <w:rPr>
          <w:rFonts w:ascii="Cambria" w:hAnsi="Cambria"/>
          <w:sz w:val="24"/>
          <w:szCs w:val="24"/>
        </w:rPr>
        <w:t xml:space="preserve"> reference electrode. The voltage was set to -0.345V, and the reaction proceeded in an anaerobic chamber overnight until the current reached zero. </w:t>
      </w:r>
      <w:r w:rsidRPr="00CD0D15">
        <w:rPr>
          <w:rFonts w:ascii="Cambria" w:hAnsi="Cambria"/>
          <w:sz w:val="24"/>
          <w:szCs w:val="24"/>
        </w:rPr>
        <w:lastRenderedPageBreak/>
        <w:t xml:space="preserve">For 1-hydroxyphenazine, 500 micromolar stocks were prepared and diluted in 1XMOPS buffer with pH 7-buffered DTT as the reducing agent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{"citationID":"vsEoloFH","properties":{"formattedCitation":"(41)","plainCitation":"(41)","noteIndex":0},"citationItems":[{"id":496,"uris":["http://zotero.org/users/6261839/items/TUGPVZBP"],"itemData":{"id":496,"type":"book","publisher":"Department of Chemistry, University of Dortmund","title":"Studies on the structure and function of phenazine modifying enzymes PhzM and PhzS involved in the biosynthesis of pyocyanin","URL":"https://pdfs.semanticscholar.org/1c27/6eb525978ab95a0ff0fbcb5f1f0f5a69eb68.pdf","author":[{"family":"Neelakshi","given":"Gohain"}],"issued":{"date-parts":[["2008"]]}}}],"schema":"https://github.com/citation-style-language/schema/raw/master/csl-citation.json"}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(41)</w:t>
      </w:r>
      <w:r w:rsidRPr="00CD0D15">
        <w:rPr>
          <w:rFonts w:ascii="Cambria" w:hAnsi="Cambria"/>
          <w:sz w:val="24"/>
          <w:szCs w:val="24"/>
        </w:rPr>
        <w:fldChar w:fldCharType="end"/>
      </w:r>
      <w:r w:rsidRPr="00CD0D15">
        <w:rPr>
          <w:rFonts w:ascii="Cambria" w:hAnsi="Cambria"/>
          <w:sz w:val="24"/>
          <w:szCs w:val="24"/>
        </w:rPr>
        <w:t xml:space="preserve">. </w:t>
      </w:r>
    </w:p>
    <w:p w14:paraId="2E71B443" w14:textId="77777777" w:rsidR="00F27C25" w:rsidRPr="00CD0D15" w:rsidRDefault="00F27C25" w:rsidP="00F27C25">
      <w:pPr>
        <w:spacing w:line="480" w:lineRule="auto"/>
        <w:outlineLvl w:val="0"/>
        <w:rPr>
          <w:rFonts w:ascii="Cambria" w:hAnsi="Cambria"/>
          <w:sz w:val="24"/>
          <w:szCs w:val="24"/>
        </w:rPr>
      </w:pPr>
    </w:p>
    <w:p w14:paraId="5B1D303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Hyperspectral and fluorescence lifetime imaging on Zeiss LSM-880.</w:t>
      </w:r>
    </w:p>
    <w:p w14:paraId="6669D1FA" w14:textId="3D659F30" w:rsidR="00F27C25" w:rsidRPr="00CD0D15" w:rsidRDefault="00CA02E9" w:rsidP="00A978D6">
      <w:pPr>
        <w:spacing w:line="480" w:lineRule="auto"/>
        <w:ind w:firstLine="720"/>
        <w:rPr>
          <w:rFonts w:ascii="Cambria" w:hAnsi="Cambria"/>
          <w:sz w:val="24"/>
          <w:szCs w:val="24"/>
        </w:rPr>
      </w:pPr>
      <w:r>
        <w:rPr>
          <w:rFonts w:ascii="Cambria" w:hAnsi="Cambria"/>
          <w:sz w:val="24"/>
          <w:szCs w:val="24"/>
        </w:rPr>
        <w:t xml:space="preserve">To </w:t>
      </w:r>
      <w:r w:rsidR="00F27C25" w:rsidRPr="00CD0D15">
        <w:rPr>
          <w:rFonts w:ascii="Cambria" w:hAnsi="Cambria"/>
          <w:sz w:val="24"/>
          <w:szCs w:val="24"/>
        </w:rPr>
        <w:t xml:space="preserve">characterize the emission spectra and fluorescence lifetime of NADH, FAD, pyoverdine, reduced pyocyanin, and reduced 1-hydroxyphenazine, solutions were transferred to a </w:t>
      </w:r>
      <w:r>
        <w:rPr>
          <w:rFonts w:ascii="Cambria" w:hAnsi="Cambria"/>
          <w:sz w:val="24"/>
          <w:szCs w:val="24"/>
        </w:rPr>
        <w:t xml:space="preserve">clean </w:t>
      </w:r>
      <w:r w:rsidR="00F27C25" w:rsidRPr="00CD0D15">
        <w:rPr>
          <w:rFonts w:ascii="Cambria" w:hAnsi="Cambria"/>
          <w:sz w:val="24"/>
          <w:szCs w:val="24"/>
        </w:rPr>
        <w:t xml:space="preserve">slide. The reduced pyocyanin and 1-hydroxyphenazine were prepared in a Coy anaerobic chamber and sealed with </w:t>
      </w:r>
      <w:proofErr w:type="spellStart"/>
      <w:r w:rsidR="00F27C25" w:rsidRPr="00CD0D15">
        <w:rPr>
          <w:rFonts w:ascii="Cambria" w:hAnsi="Cambria"/>
          <w:sz w:val="24"/>
          <w:szCs w:val="24"/>
        </w:rPr>
        <w:t>iSpacers</w:t>
      </w:r>
      <w:proofErr w:type="spellEnd"/>
      <w:r w:rsidR="00F27C25" w:rsidRPr="00CD0D15">
        <w:rPr>
          <w:rFonts w:ascii="Cambria" w:hAnsi="Cambria"/>
          <w:sz w:val="24"/>
          <w:szCs w:val="24"/>
        </w:rPr>
        <w:t xml:space="preserve"> to avoid oxygen exposure (</w:t>
      </w:r>
      <w:hyperlink r:id="rId12" w:history="1">
        <w:r w:rsidR="00F27C25" w:rsidRPr="00CD0D15">
          <w:rPr>
            <w:rStyle w:val="Hyperlink"/>
            <w:rFonts w:ascii="Cambria" w:hAnsi="Cambria"/>
            <w:sz w:val="24"/>
            <w:szCs w:val="24"/>
          </w:rPr>
          <w:t>https://www.sunjinlab.com/)</w:t>
        </w:r>
      </w:hyperlink>
      <w:r w:rsidR="00F27C25" w:rsidRPr="00CD0D15">
        <w:rPr>
          <w:rFonts w:ascii="Cambria" w:hAnsi="Cambria"/>
          <w:sz w:val="24"/>
          <w:szCs w:val="24"/>
        </w:rPr>
        <w:t xml:space="preserve">. </w:t>
      </w:r>
    </w:p>
    <w:p w14:paraId="6EF9882C" w14:textId="7E98D70A" w:rsidR="00F27C25" w:rsidRPr="00CD0D15" w:rsidRDefault="00941275" w:rsidP="00A978D6">
      <w:pPr>
        <w:spacing w:line="480" w:lineRule="auto"/>
        <w:ind w:firstLine="720"/>
        <w:rPr>
          <w:rFonts w:ascii="Cambria" w:hAnsi="Cambria"/>
          <w:sz w:val="24"/>
          <w:szCs w:val="24"/>
        </w:rPr>
      </w:pPr>
      <w:r>
        <w:rPr>
          <w:rFonts w:ascii="Cambria" w:hAnsi="Cambria"/>
          <w:sz w:val="24"/>
          <w:szCs w:val="24"/>
        </w:rPr>
        <w:t xml:space="preserve">WT PA14 and </w:t>
      </w:r>
      <w:r w:rsidRPr="00941275">
        <w:rPr>
          <w:rFonts w:ascii="Cambria" w:hAnsi="Cambria"/>
          <w:i/>
          <w:iCs/>
          <w:sz w:val="24"/>
          <w:szCs w:val="24"/>
        </w:rPr>
        <w:t>∆</w:t>
      </w:r>
      <w:proofErr w:type="spellStart"/>
      <w:r w:rsidRPr="00941275">
        <w:rPr>
          <w:rFonts w:ascii="Cambria" w:hAnsi="Cambria"/>
          <w:i/>
          <w:iCs/>
          <w:sz w:val="24"/>
          <w:szCs w:val="24"/>
        </w:rPr>
        <w:t>phz</w:t>
      </w:r>
      <w:proofErr w:type="spellEnd"/>
      <w:r>
        <w:rPr>
          <w:rFonts w:ascii="Cambria" w:hAnsi="Cambria"/>
          <w:sz w:val="24"/>
          <w:szCs w:val="24"/>
        </w:rPr>
        <w:t xml:space="preserve"> b</w:t>
      </w:r>
      <w:r w:rsidR="00F27C25" w:rsidRPr="00CD0D15">
        <w:rPr>
          <w:rFonts w:ascii="Cambria" w:hAnsi="Cambria"/>
          <w:sz w:val="24"/>
          <w:szCs w:val="24"/>
        </w:rPr>
        <w:t>iofilms grown in the artificial sputum and M9 succinate soft agar were cut with a sterile razor and placed onto a MATTEK dish (</w:t>
      </w:r>
      <w:r w:rsidR="00F27C25" w:rsidRPr="00CD0D15">
        <w:rPr>
          <w:rFonts w:ascii="Cambria" w:hAnsi="Cambria"/>
          <w:sz w:val="24"/>
          <w:szCs w:val="24"/>
          <w:highlight w:val="white"/>
        </w:rPr>
        <w:t>Part No: P35G-1.5-14-C</w:t>
      </w:r>
      <w:r w:rsidR="00F27C25" w:rsidRPr="00CD0D15">
        <w:rPr>
          <w:rFonts w:ascii="Cambria" w:hAnsi="Cambria"/>
          <w:sz w:val="24"/>
          <w:szCs w:val="24"/>
        </w:rPr>
        <w:t xml:space="preserve">) with the surface of the biofilm on the coverslip. To compare the impact of oxygen on the spectral and lifetime signal, the biofilm samples were (1) placed in a dish open to air and immediately imaged or (2) were placed in between two coverslips and sealed in the dish with tape </w:t>
      </w:r>
      <w:r w:rsidR="0013573D">
        <w:rPr>
          <w:rFonts w:ascii="Cambria" w:hAnsi="Cambria"/>
          <w:sz w:val="24"/>
          <w:szCs w:val="24"/>
        </w:rPr>
        <w:t xml:space="preserve">for </w:t>
      </w:r>
      <w:r w:rsidR="00F27C25" w:rsidRPr="00CD0D15">
        <w:rPr>
          <w:rFonts w:ascii="Cambria" w:hAnsi="Cambria"/>
          <w:sz w:val="24"/>
          <w:szCs w:val="24"/>
        </w:rPr>
        <w:t>2h</w:t>
      </w:r>
      <w:r w:rsidR="0013573D">
        <w:rPr>
          <w:rFonts w:ascii="Cambria" w:hAnsi="Cambria"/>
          <w:sz w:val="24"/>
          <w:szCs w:val="24"/>
        </w:rPr>
        <w:t xml:space="preserve"> at RT to promote oxygen consumption</w:t>
      </w:r>
      <w:r w:rsidR="00F27C25" w:rsidRPr="00CD0D15">
        <w:rPr>
          <w:rFonts w:ascii="Cambria" w:hAnsi="Cambria"/>
          <w:sz w:val="24"/>
          <w:szCs w:val="24"/>
        </w:rPr>
        <w:t xml:space="preserve">. </w:t>
      </w:r>
    </w:p>
    <w:p w14:paraId="75E9ED87" w14:textId="1CF34713" w:rsidR="00F27C25" w:rsidRPr="00CD0D15" w:rsidRDefault="00F27C25" w:rsidP="00941275">
      <w:pPr>
        <w:spacing w:line="480" w:lineRule="auto"/>
        <w:ind w:firstLine="720"/>
        <w:rPr>
          <w:rFonts w:ascii="Cambria" w:hAnsi="Cambria"/>
          <w:sz w:val="24"/>
          <w:szCs w:val="24"/>
        </w:rPr>
      </w:pPr>
      <w:r w:rsidRPr="00CD0D15">
        <w:rPr>
          <w:rFonts w:ascii="Cambria" w:hAnsi="Cambria"/>
          <w:sz w:val="24"/>
          <w:szCs w:val="24"/>
        </w:rPr>
        <w:t xml:space="preserve">The pure fluorophore solutions and biofilm surfaces were imaged on an inverted Zeiss LSM-880 with an ISS Spartan3 </w:t>
      </w:r>
      <w:proofErr w:type="spellStart"/>
      <w:r w:rsidRPr="00CD0D15">
        <w:rPr>
          <w:rFonts w:ascii="Cambria" w:hAnsi="Cambria"/>
          <w:sz w:val="24"/>
          <w:szCs w:val="24"/>
        </w:rPr>
        <w:t>FLIMbox</w:t>
      </w:r>
      <w:proofErr w:type="spellEnd"/>
      <w:r w:rsidRPr="00CD0D15">
        <w:rPr>
          <w:rFonts w:ascii="Cambria" w:hAnsi="Cambria"/>
          <w:sz w:val="24"/>
          <w:szCs w:val="24"/>
        </w:rPr>
        <w:t xml:space="preserve">, BH HPM-100-40-Hybrid detector, and a Spectra Physics Mai Tai titanium sapphire laser. The fluorophores were excited with 2-photon excitation at 740 nm and laser power ranging </w:t>
      </w:r>
      <w:r w:rsidRPr="00CD0D15">
        <w:rPr>
          <w:rFonts w:ascii="Cambria" w:hAnsi="Cambria"/>
          <w:color w:val="000000" w:themeColor="text1"/>
          <w:sz w:val="24"/>
          <w:szCs w:val="24"/>
        </w:rPr>
        <w:t xml:space="preserve">from 1-10 </w:t>
      </w:r>
      <w:proofErr w:type="spellStart"/>
      <w:r w:rsidRPr="00CD0D15">
        <w:rPr>
          <w:rFonts w:ascii="Cambria" w:hAnsi="Cambria"/>
          <w:color w:val="000000" w:themeColor="text1"/>
          <w:sz w:val="24"/>
          <w:szCs w:val="24"/>
        </w:rPr>
        <w:t>mW</w:t>
      </w:r>
      <w:proofErr w:type="spellEnd"/>
      <w:r w:rsidRPr="00CD0D15">
        <w:rPr>
          <w:rFonts w:ascii="Cambria" w:hAnsi="Cambria"/>
          <w:color w:val="000000" w:themeColor="text1"/>
          <w:sz w:val="24"/>
          <w:szCs w:val="24"/>
        </w:rPr>
        <w:t xml:space="preserve">. For </w:t>
      </w:r>
      <w:r w:rsidRPr="00CD0D15">
        <w:rPr>
          <w:rFonts w:ascii="Cambria" w:hAnsi="Cambria"/>
          <w:sz w:val="24"/>
          <w:szCs w:val="24"/>
        </w:rPr>
        <w:t>the hyperspectral imaging, emission ranging from 410-695 nm was collected with 9 nm step resolution over 32 channels. One frame was collected per sample with a pixel dwell time of 4 µs. The spectra were analyzed on Zeiss Zen software, and .</w:t>
      </w:r>
      <w:proofErr w:type="spellStart"/>
      <w:r w:rsidRPr="00CD0D15">
        <w:rPr>
          <w:rFonts w:ascii="Cambria" w:hAnsi="Cambria"/>
          <w:sz w:val="24"/>
          <w:szCs w:val="24"/>
        </w:rPr>
        <w:t>lsm</w:t>
      </w:r>
      <w:proofErr w:type="spellEnd"/>
      <w:r w:rsidRPr="00CD0D15">
        <w:rPr>
          <w:rFonts w:ascii="Cambria" w:hAnsi="Cambria"/>
          <w:sz w:val="24"/>
          <w:szCs w:val="24"/>
        </w:rPr>
        <w:t xml:space="preserve"> files were exported for downstream </w:t>
      </w:r>
      <w:r w:rsidR="005346C4">
        <w:rPr>
          <w:rFonts w:ascii="Cambria" w:hAnsi="Cambria"/>
          <w:sz w:val="24"/>
          <w:szCs w:val="24"/>
        </w:rPr>
        <w:lastRenderedPageBreak/>
        <w:t>unmixing</w:t>
      </w:r>
      <w:r w:rsidRPr="00CD0D15">
        <w:rPr>
          <w:rFonts w:ascii="Cambria" w:hAnsi="Cambria"/>
          <w:sz w:val="24"/>
          <w:szCs w:val="24"/>
        </w:rPr>
        <w:t xml:space="preserve"> steps. After collecting the spectra, fluorescence lifetime of the same sample was obtained by switching the light path to the </w:t>
      </w:r>
      <w:proofErr w:type="spellStart"/>
      <w:r w:rsidRPr="00CD0D15">
        <w:rPr>
          <w:rFonts w:ascii="Cambria" w:hAnsi="Cambria"/>
          <w:sz w:val="24"/>
          <w:szCs w:val="24"/>
        </w:rPr>
        <w:t>FLIMbox</w:t>
      </w:r>
      <w:proofErr w:type="spellEnd"/>
      <w:r w:rsidRPr="00CD0D15">
        <w:rPr>
          <w:rFonts w:ascii="Cambria" w:hAnsi="Cambria"/>
          <w:sz w:val="24"/>
          <w:szCs w:val="24"/>
        </w:rPr>
        <w:t xml:space="preserve"> detectors. The sample was excited with the same wavelength and laser power as the spectral images. The emission was filtered </w:t>
      </w:r>
      <w:r w:rsidRPr="005346C4">
        <w:rPr>
          <w:rFonts w:ascii="Cambria" w:hAnsi="Cambria"/>
          <w:color w:val="000000" w:themeColor="text1"/>
          <w:sz w:val="24"/>
          <w:szCs w:val="24"/>
        </w:rPr>
        <w:t xml:space="preserve">with a 495 nm LP dichroic and </w:t>
      </w:r>
      <w:proofErr w:type="spellStart"/>
      <w:r w:rsidRPr="005346C4">
        <w:rPr>
          <w:rFonts w:ascii="Cambria" w:hAnsi="Cambria"/>
          <w:color w:val="000000" w:themeColor="text1"/>
          <w:sz w:val="24"/>
          <w:szCs w:val="24"/>
        </w:rPr>
        <w:t>Semrock</w:t>
      </w:r>
      <w:proofErr w:type="spellEnd"/>
      <w:r w:rsidRPr="005346C4">
        <w:rPr>
          <w:rFonts w:ascii="Cambria" w:hAnsi="Cambria"/>
          <w:color w:val="000000" w:themeColor="text1"/>
          <w:sz w:val="24"/>
          <w:szCs w:val="24"/>
        </w:rPr>
        <w:t xml:space="preserve"> </w:t>
      </w:r>
      <w:r w:rsidRPr="005346C4">
        <w:rPr>
          <w:rFonts w:ascii="Cambria" w:hAnsi="Cambria"/>
          <w:color w:val="000000" w:themeColor="text1"/>
          <w:sz w:val="24"/>
          <w:szCs w:val="24"/>
          <w:shd w:val="clear" w:color="auto" w:fill="FCFDFD"/>
        </w:rPr>
        <w:t xml:space="preserve">442/46 nm </w:t>
      </w:r>
      <w:proofErr w:type="spellStart"/>
      <w:r w:rsidRPr="005346C4">
        <w:rPr>
          <w:rFonts w:ascii="Cambria" w:hAnsi="Cambria"/>
          <w:color w:val="000000" w:themeColor="text1"/>
          <w:sz w:val="24"/>
          <w:szCs w:val="24"/>
          <w:shd w:val="clear" w:color="auto" w:fill="FCFDFD"/>
        </w:rPr>
        <w:t>BrightLine</w:t>
      </w:r>
      <w:proofErr w:type="spellEnd"/>
      <w:r w:rsidRPr="005346C4">
        <w:rPr>
          <w:rFonts w:ascii="Cambria" w:hAnsi="Cambria"/>
          <w:color w:val="000000" w:themeColor="text1"/>
          <w:sz w:val="24"/>
          <w:szCs w:val="24"/>
          <w:shd w:val="clear" w:color="auto" w:fill="FCFDFD"/>
        </w:rPr>
        <w:t xml:space="preserve"> single-band bandpass filter </w:t>
      </w:r>
      <w:r w:rsidRPr="00CD0D15">
        <w:rPr>
          <w:rFonts w:ascii="Cambria" w:hAnsi="Cambria"/>
          <w:color w:val="222222"/>
          <w:sz w:val="24"/>
          <w:szCs w:val="24"/>
          <w:shd w:val="clear" w:color="auto" w:fill="FCFDFD"/>
        </w:rPr>
        <w:t>(CFW-BP01-Clin-25)</w:t>
      </w:r>
      <w:r w:rsidRPr="00CD0D15">
        <w:rPr>
          <w:rFonts w:ascii="Cambria" w:hAnsi="Cambria"/>
          <w:color w:val="CC0000"/>
          <w:sz w:val="24"/>
          <w:szCs w:val="24"/>
        </w:rPr>
        <w:t xml:space="preserve">. </w:t>
      </w:r>
      <w:r w:rsidRPr="00CD0D15">
        <w:rPr>
          <w:rFonts w:ascii="Cambria" w:hAnsi="Cambria"/>
          <w:sz w:val="24"/>
          <w:szCs w:val="24"/>
        </w:rPr>
        <w:t xml:space="preserve">The fluorescence lifetime data was acquired using </w:t>
      </w:r>
      <w:proofErr w:type="spellStart"/>
      <w:r w:rsidRPr="00CD0D15">
        <w:rPr>
          <w:rFonts w:ascii="Cambria" w:hAnsi="Cambria"/>
          <w:sz w:val="24"/>
          <w:szCs w:val="24"/>
        </w:rPr>
        <w:t>simFCS</w:t>
      </w:r>
      <w:proofErr w:type="spellEnd"/>
      <w:r w:rsidRPr="00CD0D15">
        <w:rPr>
          <w:rFonts w:ascii="Cambria" w:hAnsi="Cambria"/>
          <w:sz w:val="24"/>
          <w:szCs w:val="24"/>
        </w:rPr>
        <w:t xml:space="preserve"> software v4. To obtain enough fluorescence lifetime signal for the downstream analysis, 10-30 frames were collected per sample, with a frame size of 256x256 pixels and pixel dwell time of 32 µs. </w:t>
      </w:r>
    </w:p>
    <w:p w14:paraId="2A4A4377" w14:textId="77777777" w:rsidR="00F27C25" w:rsidRPr="00CD0D15" w:rsidRDefault="00F27C25" w:rsidP="00F27C25">
      <w:pPr>
        <w:spacing w:line="480" w:lineRule="auto"/>
        <w:outlineLvl w:val="0"/>
        <w:rPr>
          <w:rFonts w:ascii="Cambria" w:hAnsi="Cambria"/>
          <w:sz w:val="24"/>
          <w:szCs w:val="24"/>
        </w:rPr>
      </w:pPr>
    </w:p>
    <w:p w14:paraId="7E0AE399" w14:textId="14F0C72E"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Z-stack fluorescence lifetime of </w:t>
      </w:r>
      <w:r w:rsidR="005346C4">
        <w:rPr>
          <w:rFonts w:ascii="Cambria" w:hAnsi="Cambria"/>
          <w:b/>
          <w:bCs/>
          <w:sz w:val="24"/>
          <w:szCs w:val="24"/>
        </w:rPr>
        <w:t xml:space="preserve">WT PA14 </w:t>
      </w:r>
      <w:r w:rsidRPr="00CD0D15">
        <w:rPr>
          <w:rFonts w:ascii="Cambria" w:hAnsi="Cambria"/>
          <w:b/>
          <w:bCs/>
          <w:sz w:val="24"/>
          <w:szCs w:val="24"/>
        </w:rPr>
        <w:t xml:space="preserve">biofilms on the DIVER microscope. </w:t>
      </w:r>
    </w:p>
    <w:p w14:paraId="02CA6DB4" w14:textId="2FDE9C9E" w:rsidR="00F27C25" w:rsidRPr="00CD0D15" w:rsidRDefault="00F27C25" w:rsidP="005346C4">
      <w:pPr>
        <w:spacing w:line="480" w:lineRule="auto"/>
        <w:ind w:firstLine="720"/>
        <w:outlineLvl w:val="0"/>
        <w:rPr>
          <w:rFonts w:ascii="Cambria" w:hAnsi="Cambria"/>
          <w:sz w:val="24"/>
          <w:szCs w:val="24"/>
        </w:rPr>
      </w:pPr>
      <w:r w:rsidRPr="00CD0D15">
        <w:rPr>
          <w:rFonts w:ascii="Cambria" w:hAnsi="Cambria"/>
          <w:sz w:val="24"/>
          <w:szCs w:val="24"/>
        </w:rPr>
        <w:t xml:space="preserve">Intact </w:t>
      </w:r>
      <w:r w:rsidR="005346C4">
        <w:rPr>
          <w:rFonts w:ascii="Cambria" w:hAnsi="Cambria"/>
          <w:sz w:val="24"/>
          <w:szCs w:val="24"/>
        </w:rPr>
        <w:t xml:space="preserve">WT </w:t>
      </w:r>
      <w:r w:rsidRPr="005346C4">
        <w:rPr>
          <w:rFonts w:ascii="Cambria" w:hAnsi="Cambria"/>
          <w:i/>
          <w:iCs/>
          <w:sz w:val="24"/>
          <w:szCs w:val="24"/>
        </w:rPr>
        <w:t>P. aeruginosa</w:t>
      </w:r>
      <w:r w:rsidR="005346C4">
        <w:rPr>
          <w:rFonts w:ascii="Cambria" w:hAnsi="Cambria"/>
          <w:i/>
          <w:iCs/>
          <w:sz w:val="24"/>
          <w:szCs w:val="24"/>
        </w:rPr>
        <w:t xml:space="preserve"> </w:t>
      </w:r>
      <w:r w:rsidR="005346C4">
        <w:rPr>
          <w:rFonts w:ascii="Cambria" w:hAnsi="Cambria"/>
          <w:sz w:val="24"/>
          <w:szCs w:val="24"/>
        </w:rPr>
        <w:t>PA14</w:t>
      </w:r>
      <w:r w:rsidRPr="005346C4">
        <w:rPr>
          <w:rFonts w:ascii="Cambria" w:hAnsi="Cambria"/>
          <w:i/>
          <w:iCs/>
          <w:sz w:val="24"/>
          <w:szCs w:val="24"/>
        </w:rPr>
        <w:t xml:space="preserve"> </w:t>
      </w:r>
      <w:r w:rsidRPr="00CD0D15">
        <w:rPr>
          <w:rFonts w:ascii="Cambria" w:hAnsi="Cambria"/>
          <w:sz w:val="24"/>
          <w:szCs w:val="24"/>
        </w:rPr>
        <w:t>biofilms</w:t>
      </w:r>
      <w:r w:rsidR="005346C4">
        <w:rPr>
          <w:rFonts w:ascii="Cambria" w:hAnsi="Cambria"/>
          <w:sz w:val="24"/>
          <w:szCs w:val="24"/>
        </w:rPr>
        <w:t xml:space="preserve"> were</w:t>
      </w:r>
      <w:r w:rsidRPr="00CD0D15">
        <w:rPr>
          <w:rFonts w:ascii="Cambria" w:hAnsi="Cambria"/>
          <w:sz w:val="24"/>
          <w:szCs w:val="24"/>
        </w:rPr>
        <w:t xml:space="preserve"> </w:t>
      </w:r>
      <w:r w:rsidR="005346C4">
        <w:rPr>
          <w:rFonts w:ascii="Cambria" w:hAnsi="Cambria"/>
          <w:sz w:val="24"/>
          <w:szCs w:val="24"/>
        </w:rPr>
        <w:t xml:space="preserve">grown in ASM for five days and </w:t>
      </w:r>
      <w:r w:rsidRPr="00CD0D15">
        <w:rPr>
          <w:rFonts w:ascii="Cambria" w:hAnsi="Cambria"/>
          <w:sz w:val="24"/>
          <w:szCs w:val="24"/>
        </w:rPr>
        <w:t xml:space="preserve">prepared for z-stack imaging by adding a large coverslip on top of the surface of the biofilm, and then imaged with </w:t>
      </w:r>
      <w:r w:rsidRPr="00CD0D15">
        <w:rPr>
          <w:rFonts w:ascii="Cambria" w:hAnsi="Cambria"/>
          <w:color w:val="000000" w:themeColor="text1"/>
          <w:sz w:val="24"/>
          <w:szCs w:val="24"/>
        </w:rPr>
        <w:t>a 0.8 NA 40x Water objective. Z-st</w:t>
      </w:r>
      <w:r w:rsidRPr="00CD0D15">
        <w:rPr>
          <w:rFonts w:ascii="Cambria" w:hAnsi="Cambria"/>
          <w:sz w:val="24"/>
          <w:szCs w:val="24"/>
        </w:rPr>
        <w:t xml:space="preserve">acks were obtained on a custom-made microscope at the Laboratory for Fluorescence Dynamics, the DIVER </w:t>
      </w:r>
      <w:commentRangeStart w:id="26"/>
      <w:r w:rsidRPr="00CD0D15">
        <w:rPr>
          <w:rFonts w:ascii="Cambria" w:hAnsi="Cambria"/>
          <w:sz w:val="24"/>
          <w:szCs w:val="24"/>
        </w:rPr>
        <w:t xml:space="preserve">(Deep Imaging Via Enhanced Recovery) </w:t>
      </w:r>
      <w:commentRangeEnd w:id="26"/>
      <w:r w:rsidR="00146AF1">
        <w:rPr>
          <w:rStyle w:val="CommentReference"/>
          <w:rFonts w:ascii="Times New Roman" w:eastAsia="Times New Roman" w:hAnsi="Times New Roman" w:cs="Times New Roman"/>
        </w:rPr>
        <w:commentReference w:id="26"/>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{"citationID":"788tyNKS","properties":{"formattedCitation":"(18, 19, 28)","plainCitation":"(18, 19, 28)","noteIndex":0},"citationItems":[{"id":41,"uris":["http://zotero.org/users/6261839/items/T8KUQSTH"],"itemData":{"id":41,"type":"article-journal","abstract":"The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A63467">
        <w:rPr>
          <w:rFonts w:ascii="Cambria" w:eastAsia="Times New Roman" w:hAnsi="Cambria" w:cs="Times New Roman"/>
          <w:sz w:val="24"/>
          <w:szCs w:val="24"/>
        </w:rPr>
        <w:t>(18, 19, 28)</w:t>
      </w:r>
      <w:r w:rsidRPr="00CD0D15">
        <w:rPr>
          <w:rFonts w:ascii="Cambria" w:hAnsi="Cambria"/>
          <w:sz w:val="24"/>
          <w:szCs w:val="24"/>
        </w:rPr>
        <w:fldChar w:fldCharType="end"/>
      </w:r>
      <w:r w:rsidRPr="00CD0D15">
        <w:rPr>
          <w:rFonts w:ascii="Cambria" w:hAnsi="Cambria"/>
          <w:sz w:val="24"/>
          <w:szCs w:val="24"/>
        </w:rPr>
        <w:t xml:space="preserve">. The DIVER is a </w:t>
      </w:r>
      <w:r w:rsidRPr="00CD0D15">
        <w:rPr>
          <w:rFonts w:ascii="Cambria" w:eastAsia="Times New Roman" w:hAnsi="Cambria"/>
          <w:color w:val="000000"/>
          <w:sz w:val="24"/>
          <w:szCs w:val="24"/>
          <w:shd w:val="clear" w:color="auto" w:fill="FFFFFF"/>
        </w:rPr>
        <w:t xml:space="preserve">Nikon Eclipse TE2000-U microscope equipped </w:t>
      </w:r>
      <w:r w:rsidRPr="00CD0D15">
        <w:rPr>
          <w:rFonts w:ascii="Cambria" w:hAnsi="Cambria"/>
          <w:sz w:val="24"/>
          <w:szCs w:val="24"/>
        </w:rPr>
        <w:t xml:space="preserve">with a wide-area 18x18 mm </w:t>
      </w:r>
      <w:r w:rsidRPr="00CD0D15">
        <w:rPr>
          <w:rFonts w:ascii="Cambria" w:eastAsia="Times New Roman" w:hAnsi="Cambria"/>
          <w:sz w:val="24"/>
          <w:szCs w:val="24"/>
        </w:rPr>
        <w:t>photomultiplier tube (PMT)</w:t>
      </w:r>
      <w:r w:rsidRPr="00CD0D15">
        <w:rPr>
          <w:rFonts w:ascii="Cambria" w:hAnsi="Cambria"/>
          <w:sz w:val="24"/>
          <w:szCs w:val="24"/>
        </w:rPr>
        <w:t xml:space="preserve"> </w:t>
      </w:r>
      <w:r w:rsidRPr="00CD0D15">
        <w:rPr>
          <w:rFonts w:ascii="Cambria" w:eastAsia="Times New Roman" w:hAnsi="Cambria"/>
          <w:sz w:val="24"/>
          <w:szCs w:val="24"/>
        </w:rPr>
        <w:t xml:space="preserve">(Hamamatsu R7600P-300) which enhances photon collection. Samples were excited with 2-photon excitation at 740 nm using </w:t>
      </w:r>
      <w:r w:rsidRPr="00CD0D15">
        <w:rPr>
          <w:rFonts w:ascii="Cambria" w:eastAsia="Times New Roman" w:hAnsi="Cambria"/>
          <w:color w:val="000000"/>
          <w:sz w:val="24"/>
          <w:szCs w:val="24"/>
          <w:shd w:val="clear" w:color="auto" w:fill="FFFFFF"/>
        </w:rPr>
        <w:t xml:space="preserve">a Tsunami Spectra-Physics </w:t>
      </w:r>
      <w:proofErr w:type="spellStart"/>
      <w:proofErr w:type="gramStart"/>
      <w:r w:rsidRPr="00CD0D15">
        <w:rPr>
          <w:rFonts w:ascii="Cambria" w:eastAsia="Times New Roman" w:hAnsi="Cambria"/>
          <w:color w:val="000000"/>
          <w:sz w:val="24"/>
          <w:szCs w:val="24"/>
          <w:shd w:val="clear" w:color="auto" w:fill="FFFFFF"/>
        </w:rPr>
        <w:t>Ti:Sapphire</w:t>
      </w:r>
      <w:proofErr w:type="spellEnd"/>
      <w:proofErr w:type="gramEnd"/>
      <w:r w:rsidRPr="00CD0D15">
        <w:rPr>
          <w:rFonts w:ascii="Cambria" w:eastAsia="Times New Roman" w:hAnsi="Cambria"/>
          <w:color w:val="000000"/>
          <w:sz w:val="24"/>
          <w:szCs w:val="24"/>
          <w:shd w:val="clear" w:color="auto" w:fill="FFFFFF"/>
        </w:rPr>
        <w:t xml:space="preserve"> laser (80 MHz). The emission was filtered with a Schott BG-39 filter and</w:t>
      </w:r>
      <w:r w:rsidR="00751974">
        <w:rPr>
          <w:rFonts w:ascii="Cambria" w:eastAsia="Times New Roman" w:hAnsi="Cambria"/>
          <w:color w:val="000000"/>
          <w:sz w:val="24"/>
          <w:szCs w:val="24"/>
          <w:shd w:val="clear" w:color="auto" w:fill="FFFFFF"/>
        </w:rPr>
        <w:t xml:space="preserve"> </w:t>
      </w:r>
      <w:r w:rsidR="009B6BF6">
        <w:rPr>
          <w:rFonts w:ascii="Cambria" w:eastAsia="Times New Roman" w:hAnsi="Cambria"/>
          <w:color w:val="000000"/>
          <w:sz w:val="24"/>
          <w:szCs w:val="24"/>
          <w:shd w:val="clear" w:color="auto" w:fill="FFFFFF"/>
        </w:rPr>
        <w:t>NADH-targeted optical bandpass filter (400-500 nm)</w:t>
      </w:r>
      <w:r w:rsidR="00751974">
        <w:rPr>
          <w:rFonts w:ascii="Cambria" w:eastAsia="Times New Roman" w:hAnsi="Cambria"/>
          <w:color w:val="000000"/>
          <w:sz w:val="24"/>
          <w:szCs w:val="24"/>
          <w:shd w:val="clear" w:color="auto" w:fill="FFFFFF"/>
        </w:rPr>
        <w:t xml:space="preserve">. </w:t>
      </w:r>
      <w:r w:rsidRPr="00CD0D15">
        <w:rPr>
          <w:rFonts w:ascii="Cambria" w:eastAsia="Times New Roman" w:hAnsi="Cambria"/>
          <w:color w:val="000000"/>
          <w:sz w:val="24"/>
          <w:szCs w:val="24"/>
          <w:shd w:val="clear" w:color="auto" w:fill="FFFFFF"/>
        </w:rPr>
        <w:t xml:space="preserve">The fluorescence lifetime data was collected with </w:t>
      </w:r>
      <w:proofErr w:type="spellStart"/>
      <w:r w:rsidRPr="00CD0D15">
        <w:rPr>
          <w:rFonts w:ascii="Cambria" w:eastAsia="Times New Roman" w:hAnsi="Cambria"/>
          <w:color w:val="000000"/>
          <w:sz w:val="24"/>
          <w:szCs w:val="24"/>
          <w:shd w:val="clear" w:color="auto" w:fill="FFFFFF"/>
        </w:rPr>
        <w:t>SimFCS</w:t>
      </w:r>
      <w:proofErr w:type="spellEnd"/>
      <w:r w:rsidRPr="00CD0D15">
        <w:rPr>
          <w:rFonts w:ascii="Cambria" w:eastAsia="Times New Roman" w:hAnsi="Cambria"/>
          <w:color w:val="000000"/>
          <w:sz w:val="24"/>
          <w:szCs w:val="24"/>
          <w:shd w:val="clear" w:color="auto" w:fill="FFFFFF"/>
        </w:rPr>
        <w:t xml:space="preserve"> v4 software. Z-stacks were automatically acquired every </w:t>
      </w:r>
      <w:r w:rsidR="005346C4">
        <w:rPr>
          <w:rFonts w:ascii="Cambria" w:eastAsia="Times New Roman" w:hAnsi="Cambria"/>
          <w:color w:val="000000"/>
          <w:sz w:val="24"/>
          <w:szCs w:val="24"/>
          <w:shd w:val="clear" w:color="auto" w:fill="FFFFFF"/>
        </w:rPr>
        <w:t xml:space="preserve">100 </w:t>
      </w:r>
      <w:r w:rsidRPr="00CD0D15">
        <w:rPr>
          <w:rFonts w:ascii="Cambria" w:eastAsia="Times New Roman" w:hAnsi="Cambria"/>
          <w:color w:val="000000"/>
          <w:sz w:val="24"/>
          <w:szCs w:val="24"/>
          <w:shd w:val="clear" w:color="auto" w:fill="FFFFFF"/>
        </w:rPr>
        <w:t xml:space="preserve">µm from the surface of the biofilm to </w:t>
      </w:r>
      <w:r w:rsidR="005346C4">
        <w:rPr>
          <w:rFonts w:ascii="Cambria" w:eastAsia="Times New Roman" w:hAnsi="Cambria"/>
          <w:color w:val="000000"/>
          <w:sz w:val="24"/>
          <w:szCs w:val="24"/>
          <w:shd w:val="clear" w:color="auto" w:fill="FFFFFF"/>
        </w:rPr>
        <w:t>1</w:t>
      </w:r>
      <w:r w:rsidRPr="00CD0D15">
        <w:rPr>
          <w:rFonts w:ascii="Cambria" w:eastAsia="Times New Roman" w:hAnsi="Cambria"/>
          <w:color w:val="000000"/>
          <w:sz w:val="24"/>
          <w:szCs w:val="24"/>
          <w:shd w:val="clear" w:color="auto" w:fill="FFFFFF"/>
        </w:rPr>
        <w:t xml:space="preserve"> mm deep. The </w:t>
      </w:r>
      <w:r w:rsidRPr="00CD0D15">
        <w:rPr>
          <w:rFonts w:ascii="Cambria" w:eastAsia="Times New Roman" w:hAnsi="Cambria"/>
          <w:color w:val="000000"/>
          <w:sz w:val="24"/>
          <w:szCs w:val="24"/>
          <w:shd w:val="clear" w:color="auto" w:fill="FFFFFF"/>
        </w:rPr>
        <w:lastRenderedPageBreak/>
        <w:t xml:space="preserve">laser power was increased with an exponential function for deeper sample imaging, with the power ranging from </w:t>
      </w:r>
      <w:r w:rsidR="00751974" w:rsidRPr="00751974">
        <w:rPr>
          <w:rFonts w:ascii="Cambria" w:eastAsia="Times New Roman" w:hAnsi="Cambria"/>
          <w:color w:val="000000" w:themeColor="text1"/>
          <w:sz w:val="24"/>
          <w:szCs w:val="24"/>
          <w:shd w:val="clear" w:color="auto" w:fill="FFFFFF"/>
        </w:rPr>
        <w:t xml:space="preserve">1-58 </w:t>
      </w:r>
      <w:proofErr w:type="spellStart"/>
      <w:r w:rsidR="00751974" w:rsidRPr="00751974">
        <w:rPr>
          <w:rFonts w:ascii="Cambria" w:eastAsia="Times New Roman" w:hAnsi="Cambria"/>
          <w:color w:val="000000" w:themeColor="text1"/>
          <w:sz w:val="24"/>
          <w:szCs w:val="24"/>
          <w:shd w:val="clear" w:color="auto" w:fill="FFFFFF"/>
        </w:rPr>
        <w:t>mM.</w:t>
      </w:r>
      <w:proofErr w:type="spellEnd"/>
    </w:p>
    <w:p w14:paraId="2ADF5574" w14:textId="77777777" w:rsidR="00F27C25" w:rsidRPr="00CD0D15" w:rsidRDefault="00F27C25" w:rsidP="00F27C25">
      <w:pPr>
        <w:spacing w:line="480" w:lineRule="auto"/>
        <w:rPr>
          <w:rFonts w:ascii="Cambria" w:hAnsi="Cambria"/>
          <w:sz w:val="24"/>
          <w:szCs w:val="24"/>
        </w:rPr>
      </w:pPr>
    </w:p>
    <w:p w14:paraId="54DE0C6C" w14:textId="77777777" w:rsidR="00F27C25" w:rsidRPr="00CD0D15" w:rsidRDefault="00F27C25" w:rsidP="00F27C25">
      <w:pPr>
        <w:spacing w:line="480" w:lineRule="auto"/>
        <w:rPr>
          <w:rFonts w:ascii="Cambria" w:hAnsi="Cambria"/>
          <w:b/>
          <w:bCs/>
          <w:sz w:val="24"/>
          <w:szCs w:val="24"/>
        </w:rPr>
      </w:pPr>
      <w:r w:rsidRPr="00CD0D15">
        <w:rPr>
          <w:rFonts w:ascii="Cambria" w:hAnsi="Cambria"/>
          <w:b/>
          <w:bCs/>
          <w:sz w:val="24"/>
          <w:szCs w:val="24"/>
        </w:rPr>
        <w:t xml:space="preserve">Fluorescence lifetime analysis and visualization. </w:t>
      </w:r>
    </w:p>
    <w:p w14:paraId="658F6E70" w14:textId="5B358744" w:rsidR="00F27C25" w:rsidRPr="00CD0D15" w:rsidRDefault="00F27C25" w:rsidP="007627D8">
      <w:pPr>
        <w:widowControl w:val="0"/>
        <w:autoSpaceDE w:val="0"/>
        <w:autoSpaceDN w:val="0"/>
        <w:adjustRightInd w:val="0"/>
        <w:spacing w:line="480" w:lineRule="auto"/>
        <w:ind w:firstLine="720"/>
        <w:rPr>
          <w:rFonts w:ascii="Cambria" w:hAnsi="Cambria"/>
          <w:sz w:val="24"/>
          <w:szCs w:val="24"/>
        </w:rPr>
      </w:pPr>
      <w:r w:rsidRPr="00CD0D15">
        <w:rPr>
          <w:rFonts w:ascii="Cambria" w:hAnsi="Cambria"/>
          <w:sz w:val="24"/>
          <w:szCs w:val="24"/>
        </w:rPr>
        <w:t xml:space="preserve">The fluorescence lifetime data was analyzed in </w:t>
      </w:r>
      <w:proofErr w:type="spellStart"/>
      <w:r w:rsidRPr="00CD0D15">
        <w:rPr>
          <w:rFonts w:ascii="Cambria" w:hAnsi="Cambria"/>
          <w:sz w:val="24"/>
          <w:szCs w:val="24"/>
        </w:rPr>
        <w:t>SimFCS</w:t>
      </w:r>
      <w:proofErr w:type="spellEnd"/>
      <w:r w:rsidRPr="00CD0D15">
        <w:rPr>
          <w:rFonts w:ascii="Cambria" w:hAnsi="Cambria"/>
          <w:sz w:val="24"/>
          <w:szCs w:val="24"/>
        </w:rPr>
        <w:t xml:space="preserve"> v4 software using the phasor approach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{"citationID":"Yj5m7Vh4","properties":{"formattedCitation":"(42)","plainCitation":"(42)","noteIndex":0},"citationItems":[{"id":104,"uris":["http://zotero.org/users/6261839/items/XRS79Z74"],"itemData":{"id":104,"type":"article-journal","abstract":"We describe a label-free imaging method to monitor stem-cell metabolism that discriminates different states of stem cells as they differentiate in living tissues. In this method we use intrinsic fluorescence biomarkers and the phasor approach to fluorescence lifetime imaging microscopy in conjunction with image segmentation, which we use to introduce the concept of the cell phasor. In live tissues we are able to identify intrinsic fluorophores, such as collagen, retinol, retinoic acid, porphyrin, flavins, and free and bound NADH. We have exploited the cell phasor approach to detect a trend in metabolite concentrations along the main axis of the Caenorhabditis elegans germ line. This trend is consistent with known changes in metabolic states during differentiation. The cell phasor approach to lifetime imaging provides a label-free, fit-free, and sensitive method to identify different metabolic states of cells during differentiation, to sense small changes in the redox state of cells, and may identify symmetric and asymmetric divisions and predict cell fate. Our method is a promising noninvasive optical tool for monitoring metabolic pathways during differentiation or disease progression, and for cell sorting in unlabeled tissues.","container-title":"Proceedings of the National Academy of Sciences","DOI":"10.1073/pnas.1108161108","ISSN":"0027-8424, 1091-6490","issue":"33","journalAbbreviation":"PNAS","language":"en","note":"PMID: 21808026","page":"13582-13587","source":"www.pnas.org","title":"Phasor approach to fluorescence lifetime microscopy distinguishes different metabolic states of germ cells in a live tissue","volume":"108","author":[{"family":"Stringari","given":"Chiara"},{"family":"Cinquin","given":"Amanda"},{"family":"Cinquin","given":"Olivier"},{"family":"Digman","given":"Michelle A."},{"family":"Donovan","given":"Peter J."},{"family":"Gratton","given":"Enrico"}],"issued":{"date-parts":[["2011",8,16]]}}}],"schema":"https://github.com/citation-style-language/schema/raw/master/csl-citation.json"}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(42)</w:t>
      </w:r>
      <w:r w:rsidRPr="00CD0D15">
        <w:rPr>
          <w:rFonts w:ascii="Cambria" w:hAnsi="Cambria"/>
          <w:sz w:val="24"/>
          <w:szCs w:val="24"/>
        </w:rPr>
        <w:fldChar w:fldCharType="end"/>
      </w:r>
      <w:r w:rsidRPr="00CD0D15">
        <w:rPr>
          <w:rFonts w:ascii="Cambria" w:hAnsi="Cambria"/>
          <w:sz w:val="24"/>
          <w:szCs w:val="24"/>
        </w:rPr>
        <w:t xml:space="preserve">. The phasor approach uses a cosine-sine discrete fast Fourier transform to transform raw fluorescence lifetime traces onto a two-coordinate polar phasor plot. The resulting </w:t>
      </w:r>
      <w:r w:rsidR="007627D8">
        <w:rPr>
          <w:rFonts w:ascii="Cambria" w:hAnsi="Cambria"/>
          <w:sz w:val="24"/>
          <w:szCs w:val="24"/>
        </w:rPr>
        <w:t>G</w:t>
      </w:r>
      <w:r w:rsidRPr="00CD0D15">
        <w:rPr>
          <w:rFonts w:ascii="Cambria" w:hAnsi="Cambria"/>
          <w:sz w:val="24"/>
          <w:szCs w:val="24"/>
        </w:rPr>
        <w:t xml:space="preserve"> and </w:t>
      </w:r>
      <w:r w:rsidR="007627D8">
        <w:rPr>
          <w:rFonts w:ascii="Cambria" w:hAnsi="Cambria"/>
          <w:sz w:val="24"/>
          <w:szCs w:val="24"/>
        </w:rPr>
        <w:t xml:space="preserve">S </w:t>
      </w:r>
      <w:r w:rsidRPr="00CD0D15">
        <w:rPr>
          <w:rFonts w:ascii="Cambria" w:hAnsi="Cambria"/>
          <w:sz w:val="24"/>
          <w:szCs w:val="24"/>
        </w:rPr>
        <w:t xml:space="preserve">coordinates are the cosine and sine components of the transform for a given frequency (80 MHz). </w:t>
      </w:r>
      <w:r w:rsidR="00F04E94">
        <w:rPr>
          <w:rFonts w:ascii="Cambria" w:hAnsi="Cambria"/>
          <w:sz w:val="24"/>
          <w:szCs w:val="24"/>
        </w:rPr>
        <w:t xml:space="preserve">For the FLIM phasor analyses, images </w:t>
      </w:r>
      <w:r w:rsidRPr="00CD0D15">
        <w:rPr>
          <w:rFonts w:ascii="Cambria" w:hAnsi="Cambria"/>
          <w:sz w:val="24"/>
          <w:szCs w:val="24"/>
        </w:rPr>
        <w:t xml:space="preserve">were processed following Ranjit et al </w:t>
      </w:r>
      <w:r w:rsidRPr="00CD0D15">
        <w:rPr>
          <w:rFonts w:ascii="Cambria" w:hAnsi="Cambria"/>
          <w:sz w:val="24"/>
          <w:szCs w:val="24"/>
        </w:rPr>
        <w:fldChar w:fldCharType="begin"/>
      </w:r>
      <w:r w:rsidR="00A63467">
        <w:rPr>
          <w:rFonts w:ascii="Cambria" w:hAnsi="Cambria"/>
          <w:sz w:val="24"/>
          <w:szCs w:val="24"/>
        </w:rPr>
        <w:instrText xml:space="preserve"> ADDIN ZOTERO_ITEM CSL_CITATION {"citationID":"3Vew5tLK","properties":{"formattedCitation":"(43)","plainCitation":"(43)","noteIndex":0},"citationItems":[{"id":40,"uris":["http://zotero.org/users/6261839/items/2UZMVUWD"],"itemData":{"id":40,"type":"article-journal","abstract":"This protocol describes fit-free analysis of fluorescence lifetime imaging microscopy (FLIM) data using the phasor approach. Pixel-by-pixel decays are transformed to the phasor space, and then the clusters can be connected to the image by the reciprocity rules of the phasor plots.","container-title":"Nature Protocols","DOI":"10.1038/s41596-018-0026-5","ISSN":"1750-2799","issue":"9","language":"en","page":"1979-2004","source":"www.nature.com","title":"Fit-free analysis of fluorescence lifetime imaging data using the phasor approach","volume":"13","author":[{"family":"Ranjit","given":"Suman"},{"family":"Malacrida","given":"Leonel"},{"family":"Jameson","given":"David M."},{"family":"Gratton","given":"Enrico"}],"issued":{"date-parts":[["2018",9]]}}}],"schema":"https://github.com/citation-style-language/schema/raw/master/csl-citation.json"} </w:instrText>
      </w:r>
      <w:r w:rsidRPr="00CD0D15">
        <w:rPr>
          <w:rFonts w:ascii="Cambria" w:hAnsi="Cambria"/>
          <w:sz w:val="24"/>
          <w:szCs w:val="24"/>
        </w:rPr>
        <w:fldChar w:fldCharType="separate"/>
      </w:r>
      <w:r w:rsidR="00A63467">
        <w:rPr>
          <w:rFonts w:ascii="Cambria" w:hAnsi="Cambria"/>
          <w:noProof/>
          <w:sz w:val="24"/>
          <w:szCs w:val="24"/>
        </w:rPr>
        <w:t>(43)</w:t>
      </w:r>
      <w:r w:rsidRPr="00CD0D15">
        <w:rPr>
          <w:rFonts w:ascii="Cambria" w:hAnsi="Cambria"/>
          <w:sz w:val="24"/>
          <w:szCs w:val="24"/>
        </w:rPr>
        <w:fldChar w:fldCharType="end"/>
      </w:r>
      <w:r w:rsidRPr="00CD0D15">
        <w:rPr>
          <w:rFonts w:ascii="Cambria" w:hAnsi="Cambria"/>
          <w:sz w:val="24"/>
          <w:szCs w:val="24"/>
        </w:rPr>
        <w:t>. The images were first masked using fluorescence intensity thresholds to exclude pixels with background signal</w:t>
      </w:r>
      <w:r w:rsidR="00702DAC">
        <w:rPr>
          <w:rFonts w:ascii="Cambria" w:hAnsi="Cambria"/>
          <w:sz w:val="24"/>
          <w:szCs w:val="24"/>
        </w:rPr>
        <w:t xml:space="preserve">. </w:t>
      </w:r>
      <w:r w:rsidRPr="00CD0D15">
        <w:rPr>
          <w:rFonts w:ascii="Cambria" w:hAnsi="Cambria"/>
          <w:sz w:val="24"/>
          <w:szCs w:val="24"/>
        </w:rPr>
        <w:t xml:space="preserve">The resulting images contain the fluorescence lifetime phasor coordinates for each pixel. For the single cell or cluster analyses, individual cells or group of cells were selected as regions of interest, and the average g and s values were calculated. </w:t>
      </w:r>
    </w:p>
    <w:p w14:paraId="7715A7B2" w14:textId="77777777" w:rsidR="00F27C25" w:rsidRPr="007B706A" w:rsidRDefault="00F27C25" w:rsidP="00F27C25">
      <w:pPr>
        <w:spacing w:line="480" w:lineRule="auto"/>
        <w:ind w:firstLine="720"/>
        <w:outlineLvl w:val="0"/>
        <w:rPr>
          <w:bCs/>
          <w:iCs/>
        </w:rPr>
      </w:pPr>
    </w:p>
    <w:p w14:paraId="5C6FAAA4" w14:textId="5386D54A" w:rsidR="00F27C25" w:rsidRPr="0039461A" w:rsidRDefault="00F27C25" w:rsidP="00F27C25">
      <w:pPr>
        <w:spacing w:line="480" w:lineRule="auto"/>
      </w:pPr>
    </w:p>
    <w:p w14:paraId="218B2723" w14:textId="59EF99F2" w:rsidR="006244C2" w:rsidRDefault="006244C2" w:rsidP="006244C2">
      <w:pPr>
        <w:spacing w:after="0" w:line="240" w:lineRule="auto"/>
        <w:jc w:val="center"/>
        <w:rPr>
          <w:rFonts w:ascii="Cambria" w:hAnsi="Cambria"/>
          <w:b/>
          <w:sz w:val="24"/>
          <w:szCs w:val="24"/>
        </w:rPr>
      </w:pPr>
    </w:p>
    <w:p w14:paraId="464C27C0" w14:textId="77777777" w:rsidR="00E31B30" w:rsidRDefault="00E31B30" w:rsidP="00F27C25">
      <w:pPr>
        <w:spacing w:line="240" w:lineRule="auto"/>
        <w:rPr>
          <w:rFonts w:ascii="Cambria" w:eastAsia="Times New Roman" w:hAnsi="Cambria" w:cs="Times New Roman"/>
          <w:sz w:val="24"/>
          <w:szCs w:val="24"/>
        </w:rPr>
      </w:pPr>
    </w:p>
    <w:p w14:paraId="729DC98A" w14:textId="406EEFD5" w:rsidR="00E31B30" w:rsidRPr="00F27C25" w:rsidRDefault="00E31B30" w:rsidP="00F27C25">
      <w:pPr>
        <w:spacing w:line="240" w:lineRule="auto"/>
        <w:rPr>
          <w:rFonts w:ascii="Cambria" w:eastAsia="Times New Roman" w:hAnsi="Cambria" w:cs="Times New Roman"/>
          <w:sz w:val="24"/>
          <w:szCs w:val="24"/>
        </w:rPr>
      </w:pPr>
      <w:r>
        <w:rPr>
          <w:rFonts w:ascii="Cambria" w:hAnsi="Cambria"/>
          <w:sz w:val="24"/>
          <w:szCs w:val="24"/>
        </w:rPr>
        <w:fldChar w:fldCharType="begin"/>
      </w:r>
      <w:r w:rsidR="00A63467">
        <w:rPr>
          <w:rFonts w:ascii="Cambria" w:hAnsi="Cambria"/>
          <w:sz w:val="24"/>
          <w:szCs w:val="24"/>
        </w:rPr>
        <w:instrText xml:space="preserve"> ADDIN ZOTERO_BIBL {"uncited":[],"omitted":[],"custom":[]} CSL_BIBLIOGRAPHY </w:instrText>
      </w:r>
      <w:r>
        <w:rPr>
          <w:rFonts w:ascii="Cambria" w:hAnsi="Cambria"/>
          <w:sz w:val="24"/>
          <w:szCs w:val="24"/>
        </w:rPr>
        <w:fldChar w:fldCharType="separate"/>
      </w:r>
      <w:r w:rsidR="00354C12">
        <w:rPr>
          <w:rFonts w:ascii="Cambria" w:hAnsi="Cambria"/>
          <w:sz w:val="24"/>
        </w:rPr>
        <w:t>Automatic citation updates are disabled. To see the bibliography, click Refresh in the Zotero tab.</w:t>
      </w:r>
      <w:r>
        <w:rPr>
          <w:rFonts w:ascii="Cambria" w:eastAsia="Times New Roman" w:hAnsi="Cambria" w:cs="Times New Roman"/>
          <w:sz w:val="24"/>
          <w:szCs w:val="24"/>
        </w:rPr>
        <w:fldChar w:fldCharType="end"/>
      </w:r>
    </w:p>
    <w:p w14:paraId="2F72AE01" w14:textId="77777777" w:rsidR="00715F00" w:rsidRPr="00E272A8" w:rsidRDefault="00715F00" w:rsidP="00715F00">
      <w:pPr>
        <w:rPr>
          <w:rFonts w:ascii="Cambria" w:eastAsia="Times New Roman" w:hAnsi="Cambria"/>
        </w:rPr>
      </w:pPr>
    </w:p>
    <w:p w14:paraId="59F6296A" w14:textId="45F2A6E4" w:rsidR="0044578A" w:rsidRPr="0044578A" w:rsidRDefault="0044578A" w:rsidP="004D49A2">
      <w:pPr>
        <w:spacing w:line="240" w:lineRule="auto"/>
        <w:contextualSpacing/>
        <w:jc w:val="center"/>
        <w:rPr>
          <w:rFonts w:ascii="Cambria" w:hAnsi="Cambria"/>
          <w:sz w:val="24"/>
          <w:szCs w:val="24"/>
        </w:rPr>
      </w:pPr>
    </w:p>
    <w:sectPr w:rsidR="0044578A" w:rsidRPr="0044578A" w:rsidSect="002076CF">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aughan" w:date="2022-03-17T07:17:00Z" w:initials="HM">
    <w:p w14:paraId="0F9F348C" w14:textId="23E9456B" w:rsidR="00625D15" w:rsidRDefault="00625D15">
      <w:pPr>
        <w:pStyle w:val="CommentText"/>
      </w:pPr>
      <w:r>
        <w:rPr>
          <w:rStyle w:val="CommentReference"/>
        </w:rPr>
        <w:annotationRef/>
      </w:r>
      <w:r>
        <w:t>I like this one because it gives a better idea of results.</w:t>
      </w:r>
    </w:p>
  </w:comment>
  <w:comment w:id="11" w:author="Tara Gallagher" w:date="2022-05-08T21:54:00Z" w:initials="TG">
    <w:p w14:paraId="09D68704" w14:textId="2FB25CDF" w:rsidR="0099011C" w:rsidRDefault="0099011C">
      <w:pPr>
        <w:pStyle w:val="CommentText"/>
      </w:pPr>
      <w:r>
        <w:rPr>
          <w:rStyle w:val="CommentReference"/>
        </w:rPr>
        <w:annotationRef/>
      </w:r>
      <w:r>
        <w:t xml:space="preserve">Ranjit </w:t>
      </w:r>
    </w:p>
  </w:comment>
  <w:comment w:id="13" w:author="Heather Maughan" w:date="2022-03-17T09:24:00Z" w:initials="HM">
    <w:p w14:paraId="2DE43123" w14:textId="77777777" w:rsidR="00C37742" w:rsidRDefault="00C37742" w:rsidP="00C37742">
      <w:pPr>
        <w:pStyle w:val="CommentText"/>
      </w:pPr>
      <w:r>
        <w:rPr>
          <w:rStyle w:val="CommentReference"/>
        </w:rPr>
        <w:annotationRef/>
      </w:r>
      <w:r>
        <w:t xml:space="preserve">You might want to define this earlier since the Methods come last. </w:t>
      </w:r>
    </w:p>
  </w:comment>
  <w:comment w:id="14" w:author="Tara Gallagher" w:date="2022-05-01T16:38:00Z" w:initials="TG">
    <w:p w14:paraId="651E3743" w14:textId="01DCD26E" w:rsidR="001C72DC" w:rsidRDefault="001C72DC">
      <w:pPr>
        <w:pStyle w:val="CommentText"/>
      </w:pPr>
      <w:r>
        <w:rPr>
          <w:rStyle w:val="CommentReference"/>
        </w:rPr>
        <w:annotationRef/>
      </w:r>
      <w:r>
        <w:t>These last two sentences are interesting but needed a conclusion – I added it. SL</w:t>
      </w:r>
    </w:p>
  </w:comment>
  <w:comment w:id="26" w:author="Heather Maughan" w:date="2022-03-17T09:24:00Z" w:initials="HM">
    <w:p w14:paraId="6C9077E7" w14:textId="4FC01144" w:rsidR="00146AF1" w:rsidRDefault="00146AF1">
      <w:pPr>
        <w:pStyle w:val="CommentText"/>
      </w:pPr>
      <w:r>
        <w:rPr>
          <w:rStyle w:val="CommentReference"/>
        </w:rPr>
        <w:annotationRef/>
      </w:r>
      <w:r>
        <w:t xml:space="preserve">You might want to define this earlier since the Methods come last.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F348C" w15:done="1"/>
  <w15:commentEx w15:paraId="09D68704" w15:done="1"/>
  <w15:commentEx w15:paraId="2DE43123" w15:done="1"/>
  <w15:commentEx w15:paraId="651E3743" w15:done="1"/>
  <w15:commentEx w15:paraId="6C907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5EFC" w16cex:dateUtc="2022-03-17T11:17:00Z"/>
  <w16cex:commentExtensible w16cex:durableId="2622BA78" w16cex:dateUtc="2022-05-09T01:54:00Z"/>
  <w16cex:commentExtensible w16cex:durableId="26100D5C" w16cex:dateUtc="2022-03-17T13:24:00Z"/>
  <w16cex:commentExtensible w16cex:durableId="261919C9" w16cex:dateUtc="2022-05-01T20:38:00Z"/>
  <w16cex:commentExtensible w16cex:durableId="25DD7CDF" w16cex:dateUtc="2022-03-1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F348C" w16cid:durableId="25DD5EFC"/>
  <w16cid:commentId w16cid:paraId="09D68704" w16cid:durableId="2622BA78"/>
  <w16cid:commentId w16cid:paraId="2DE43123" w16cid:durableId="26100D5C"/>
  <w16cid:commentId w16cid:paraId="651E3743" w16cid:durableId="261919C9"/>
  <w16cid:commentId w16cid:paraId="6C9077E7" w16cid:durableId="25DD7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8D14" w14:textId="77777777" w:rsidR="00321273" w:rsidRDefault="00321273" w:rsidP="00F140A5">
      <w:pPr>
        <w:spacing w:after="0" w:line="240" w:lineRule="auto"/>
      </w:pPr>
      <w:r>
        <w:separator/>
      </w:r>
    </w:p>
  </w:endnote>
  <w:endnote w:type="continuationSeparator" w:id="0">
    <w:p w14:paraId="2AFC9916" w14:textId="77777777" w:rsidR="00321273" w:rsidRDefault="00321273"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w:panose1 w:val="020B0604020202020204"/>
    <w:charset w:val="00"/>
    <w:family w:val="roman"/>
    <w:notTrueType/>
    <w:pitch w:val="default"/>
  </w:font>
  <w:font w:name="Times-New-Roman,Italic">
    <w:panose1 w:val="0000050000000009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97310"/>
      <w:docPartObj>
        <w:docPartGallery w:val="Page Numbers (Bottom of Page)"/>
        <w:docPartUnique/>
      </w:docPartObj>
    </w:sdtPr>
    <w:sdtEndPr>
      <w:rPr>
        <w:noProof/>
      </w:rPr>
    </w:sdtEndPr>
    <w:sdtContent>
      <w:p w14:paraId="7D560AB4" w14:textId="77777777" w:rsidR="00F14766" w:rsidRDefault="00F14766">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20427A">
          <w:rPr>
            <w:rFonts w:ascii="Cambria" w:hAnsi="Cambria"/>
            <w:noProof/>
          </w:rPr>
          <w:t>1</w:t>
        </w:r>
        <w:r w:rsidRPr="004A19A2">
          <w:rPr>
            <w:rFonts w:ascii="Cambria" w:hAnsi="Cambria"/>
            <w:noProof/>
          </w:rPr>
          <w:fldChar w:fldCharType="end"/>
        </w:r>
      </w:p>
    </w:sdtContent>
  </w:sdt>
  <w:p w14:paraId="68E59CF1" w14:textId="77777777" w:rsidR="00F14766" w:rsidRDefault="00F14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3DBF8" w14:textId="77777777" w:rsidR="00321273" w:rsidRDefault="00321273" w:rsidP="00F140A5">
      <w:pPr>
        <w:spacing w:after="0" w:line="240" w:lineRule="auto"/>
      </w:pPr>
      <w:r>
        <w:separator/>
      </w:r>
    </w:p>
  </w:footnote>
  <w:footnote w:type="continuationSeparator" w:id="0">
    <w:p w14:paraId="5E0B00BB" w14:textId="77777777" w:rsidR="00321273" w:rsidRDefault="00321273" w:rsidP="00F1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6C41"/>
    <w:multiLevelType w:val="hybridMultilevel"/>
    <w:tmpl w:val="983EFB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7E2533DB"/>
    <w:multiLevelType w:val="hybridMultilevel"/>
    <w:tmpl w:val="28E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57365">
    <w:abstractNumId w:val="1"/>
  </w:num>
  <w:num w:numId="2" w16cid:durableId="1653169960">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Gallagher">
    <w15:presenceInfo w15:providerId="AD" w15:userId="S::tara.gallagher@recursionpharma.com::ceb83a18-5176-49e6-b7b3-ec26c95cd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1A97"/>
    <w:rsid w:val="00002B6A"/>
    <w:rsid w:val="00005B74"/>
    <w:rsid w:val="000107FD"/>
    <w:rsid w:val="000116D8"/>
    <w:rsid w:val="000127F7"/>
    <w:rsid w:val="00012865"/>
    <w:rsid w:val="00025727"/>
    <w:rsid w:val="0003599B"/>
    <w:rsid w:val="000435FE"/>
    <w:rsid w:val="00047252"/>
    <w:rsid w:val="00050CFC"/>
    <w:rsid w:val="00050F20"/>
    <w:rsid w:val="00060192"/>
    <w:rsid w:val="000607FB"/>
    <w:rsid w:val="00060833"/>
    <w:rsid w:val="00062C0D"/>
    <w:rsid w:val="000635A1"/>
    <w:rsid w:val="00067F9D"/>
    <w:rsid w:val="0007023B"/>
    <w:rsid w:val="0007167F"/>
    <w:rsid w:val="000769FD"/>
    <w:rsid w:val="00076A96"/>
    <w:rsid w:val="00077E2F"/>
    <w:rsid w:val="000827C4"/>
    <w:rsid w:val="00085FA1"/>
    <w:rsid w:val="00086EAA"/>
    <w:rsid w:val="000914C0"/>
    <w:rsid w:val="0009472C"/>
    <w:rsid w:val="000A6560"/>
    <w:rsid w:val="000A6D35"/>
    <w:rsid w:val="000A76B5"/>
    <w:rsid w:val="000B0176"/>
    <w:rsid w:val="000B2AAC"/>
    <w:rsid w:val="000B5D08"/>
    <w:rsid w:val="000B787A"/>
    <w:rsid w:val="000C625B"/>
    <w:rsid w:val="000C6F04"/>
    <w:rsid w:val="000D10BC"/>
    <w:rsid w:val="000D3F62"/>
    <w:rsid w:val="000D4E02"/>
    <w:rsid w:val="000D5D6B"/>
    <w:rsid w:val="000D6F64"/>
    <w:rsid w:val="000E01C4"/>
    <w:rsid w:val="000E236A"/>
    <w:rsid w:val="000E2C0E"/>
    <w:rsid w:val="000F0E03"/>
    <w:rsid w:val="000F3511"/>
    <w:rsid w:val="000F587F"/>
    <w:rsid w:val="00102AD5"/>
    <w:rsid w:val="00102DE3"/>
    <w:rsid w:val="001038DE"/>
    <w:rsid w:val="00104944"/>
    <w:rsid w:val="00106A60"/>
    <w:rsid w:val="00110931"/>
    <w:rsid w:val="001116E4"/>
    <w:rsid w:val="001119A9"/>
    <w:rsid w:val="00111D50"/>
    <w:rsid w:val="001123D7"/>
    <w:rsid w:val="00117226"/>
    <w:rsid w:val="00120D6B"/>
    <w:rsid w:val="00120E2D"/>
    <w:rsid w:val="00121AA2"/>
    <w:rsid w:val="001244B4"/>
    <w:rsid w:val="001258CB"/>
    <w:rsid w:val="00127B37"/>
    <w:rsid w:val="00134291"/>
    <w:rsid w:val="0013573D"/>
    <w:rsid w:val="00146AF1"/>
    <w:rsid w:val="00146FFE"/>
    <w:rsid w:val="001470A2"/>
    <w:rsid w:val="00147D27"/>
    <w:rsid w:val="001526B7"/>
    <w:rsid w:val="00152AED"/>
    <w:rsid w:val="00153FBC"/>
    <w:rsid w:val="00156AA4"/>
    <w:rsid w:val="00163272"/>
    <w:rsid w:val="00163F9A"/>
    <w:rsid w:val="001649FC"/>
    <w:rsid w:val="00166685"/>
    <w:rsid w:val="0017681D"/>
    <w:rsid w:val="00177AD5"/>
    <w:rsid w:val="00192ADE"/>
    <w:rsid w:val="00197382"/>
    <w:rsid w:val="00197811"/>
    <w:rsid w:val="00197F51"/>
    <w:rsid w:val="001A14C6"/>
    <w:rsid w:val="001A3991"/>
    <w:rsid w:val="001B2321"/>
    <w:rsid w:val="001B3561"/>
    <w:rsid w:val="001B714C"/>
    <w:rsid w:val="001C0E10"/>
    <w:rsid w:val="001C6D89"/>
    <w:rsid w:val="001C72DC"/>
    <w:rsid w:val="001C73A0"/>
    <w:rsid w:val="001E7B91"/>
    <w:rsid w:val="001F59C4"/>
    <w:rsid w:val="001F65DF"/>
    <w:rsid w:val="00200F7E"/>
    <w:rsid w:val="00201118"/>
    <w:rsid w:val="00201785"/>
    <w:rsid w:val="00201A3D"/>
    <w:rsid w:val="002030D4"/>
    <w:rsid w:val="0020427A"/>
    <w:rsid w:val="00206BB8"/>
    <w:rsid w:val="002076CF"/>
    <w:rsid w:val="00211558"/>
    <w:rsid w:val="0022457E"/>
    <w:rsid w:val="00224666"/>
    <w:rsid w:val="002306DE"/>
    <w:rsid w:val="0023437E"/>
    <w:rsid w:val="00235EA7"/>
    <w:rsid w:val="00237469"/>
    <w:rsid w:val="0024162D"/>
    <w:rsid w:val="002464DE"/>
    <w:rsid w:val="00247A68"/>
    <w:rsid w:val="002500B8"/>
    <w:rsid w:val="00256994"/>
    <w:rsid w:val="00262EC8"/>
    <w:rsid w:val="00265E13"/>
    <w:rsid w:val="00271AC8"/>
    <w:rsid w:val="0027207C"/>
    <w:rsid w:val="00284494"/>
    <w:rsid w:val="002847E6"/>
    <w:rsid w:val="0028493B"/>
    <w:rsid w:val="00284BFC"/>
    <w:rsid w:val="002923E3"/>
    <w:rsid w:val="002A4B5E"/>
    <w:rsid w:val="002A76AC"/>
    <w:rsid w:val="002B06AF"/>
    <w:rsid w:val="002B1DD4"/>
    <w:rsid w:val="002B1E27"/>
    <w:rsid w:val="002C14DB"/>
    <w:rsid w:val="002C1FAE"/>
    <w:rsid w:val="002C39F5"/>
    <w:rsid w:val="002C606B"/>
    <w:rsid w:val="002D030F"/>
    <w:rsid w:val="002D2586"/>
    <w:rsid w:val="002D42DA"/>
    <w:rsid w:val="002E099A"/>
    <w:rsid w:val="002E6102"/>
    <w:rsid w:val="002F3007"/>
    <w:rsid w:val="00300A43"/>
    <w:rsid w:val="00301010"/>
    <w:rsid w:val="00302FAF"/>
    <w:rsid w:val="0030615F"/>
    <w:rsid w:val="00306C9A"/>
    <w:rsid w:val="00313725"/>
    <w:rsid w:val="00313A05"/>
    <w:rsid w:val="00315EE1"/>
    <w:rsid w:val="003169A6"/>
    <w:rsid w:val="00317472"/>
    <w:rsid w:val="00321273"/>
    <w:rsid w:val="00326564"/>
    <w:rsid w:val="0032736B"/>
    <w:rsid w:val="00332F28"/>
    <w:rsid w:val="00336C4D"/>
    <w:rsid w:val="00337C2B"/>
    <w:rsid w:val="00343C17"/>
    <w:rsid w:val="00343ECF"/>
    <w:rsid w:val="00346852"/>
    <w:rsid w:val="00354C12"/>
    <w:rsid w:val="0036528F"/>
    <w:rsid w:val="00366A33"/>
    <w:rsid w:val="00371711"/>
    <w:rsid w:val="00371CD8"/>
    <w:rsid w:val="00373BF3"/>
    <w:rsid w:val="00374A50"/>
    <w:rsid w:val="00377513"/>
    <w:rsid w:val="0037778A"/>
    <w:rsid w:val="00384422"/>
    <w:rsid w:val="003A039E"/>
    <w:rsid w:val="003A0508"/>
    <w:rsid w:val="003A4044"/>
    <w:rsid w:val="003A586E"/>
    <w:rsid w:val="003B0F20"/>
    <w:rsid w:val="003B442D"/>
    <w:rsid w:val="003B4D81"/>
    <w:rsid w:val="003B581F"/>
    <w:rsid w:val="003B6C50"/>
    <w:rsid w:val="003B7460"/>
    <w:rsid w:val="003C0A5D"/>
    <w:rsid w:val="003C1E97"/>
    <w:rsid w:val="003C3E5D"/>
    <w:rsid w:val="003C75F4"/>
    <w:rsid w:val="003D30B1"/>
    <w:rsid w:val="003D771B"/>
    <w:rsid w:val="003E112E"/>
    <w:rsid w:val="003E315C"/>
    <w:rsid w:val="003E36BD"/>
    <w:rsid w:val="003E61E0"/>
    <w:rsid w:val="003F0EAD"/>
    <w:rsid w:val="003F10E3"/>
    <w:rsid w:val="003F166B"/>
    <w:rsid w:val="003F1E73"/>
    <w:rsid w:val="003F3508"/>
    <w:rsid w:val="003F4844"/>
    <w:rsid w:val="003F536C"/>
    <w:rsid w:val="003F75E8"/>
    <w:rsid w:val="00407261"/>
    <w:rsid w:val="004143A1"/>
    <w:rsid w:val="00420B35"/>
    <w:rsid w:val="004329CD"/>
    <w:rsid w:val="0043670A"/>
    <w:rsid w:val="0044136B"/>
    <w:rsid w:val="00442A75"/>
    <w:rsid w:val="00445708"/>
    <w:rsid w:val="0044578A"/>
    <w:rsid w:val="004602A1"/>
    <w:rsid w:val="00466ABA"/>
    <w:rsid w:val="00467B4B"/>
    <w:rsid w:val="00475AA9"/>
    <w:rsid w:val="00475D2F"/>
    <w:rsid w:val="00475F51"/>
    <w:rsid w:val="00482315"/>
    <w:rsid w:val="00490DBE"/>
    <w:rsid w:val="0049144E"/>
    <w:rsid w:val="00494BC0"/>
    <w:rsid w:val="004A0658"/>
    <w:rsid w:val="004A19A2"/>
    <w:rsid w:val="004A20FD"/>
    <w:rsid w:val="004B3037"/>
    <w:rsid w:val="004C0C23"/>
    <w:rsid w:val="004C14B9"/>
    <w:rsid w:val="004C1BE8"/>
    <w:rsid w:val="004C3720"/>
    <w:rsid w:val="004C4CD3"/>
    <w:rsid w:val="004C4D50"/>
    <w:rsid w:val="004C5835"/>
    <w:rsid w:val="004C5C05"/>
    <w:rsid w:val="004C5F04"/>
    <w:rsid w:val="004C6452"/>
    <w:rsid w:val="004D49A2"/>
    <w:rsid w:val="004D607C"/>
    <w:rsid w:val="004E20F4"/>
    <w:rsid w:val="004E3B44"/>
    <w:rsid w:val="004E5411"/>
    <w:rsid w:val="004E5B2C"/>
    <w:rsid w:val="004E6B99"/>
    <w:rsid w:val="004F7493"/>
    <w:rsid w:val="005002C9"/>
    <w:rsid w:val="0050264A"/>
    <w:rsid w:val="005034BF"/>
    <w:rsid w:val="005053B2"/>
    <w:rsid w:val="00510504"/>
    <w:rsid w:val="00510568"/>
    <w:rsid w:val="00511084"/>
    <w:rsid w:val="00512EEC"/>
    <w:rsid w:val="00513E6C"/>
    <w:rsid w:val="00514555"/>
    <w:rsid w:val="005147B0"/>
    <w:rsid w:val="00515C56"/>
    <w:rsid w:val="00516B1A"/>
    <w:rsid w:val="005211BC"/>
    <w:rsid w:val="005213DD"/>
    <w:rsid w:val="00530F28"/>
    <w:rsid w:val="00531232"/>
    <w:rsid w:val="00532181"/>
    <w:rsid w:val="005337BF"/>
    <w:rsid w:val="005346C4"/>
    <w:rsid w:val="005405D0"/>
    <w:rsid w:val="005406A3"/>
    <w:rsid w:val="00541F1D"/>
    <w:rsid w:val="00542994"/>
    <w:rsid w:val="00542F38"/>
    <w:rsid w:val="00542F94"/>
    <w:rsid w:val="00550F7D"/>
    <w:rsid w:val="005530B9"/>
    <w:rsid w:val="00553190"/>
    <w:rsid w:val="00555AF1"/>
    <w:rsid w:val="00557C6D"/>
    <w:rsid w:val="00567296"/>
    <w:rsid w:val="005707FF"/>
    <w:rsid w:val="00570DEB"/>
    <w:rsid w:val="00570F4C"/>
    <w:rsid w:val="00574527"/>
    <w:rsid w:val="00574D36"/>
    <w:rsid w:val="00577196"/>
    <w:rsid w:val="0058334F"/>
    <w:rsid w:val="0058515C"/>
    <w:rsid w:val="00586145"/>
    <w:rsid w:val="00594474"/>
    <w:rsid w:val="005951AD"/>
    <w:rsid w:val="005A2081"/>
    <w:rsid w:val="005A318E"/>
    <w:rsid w:val="005A5297"/>
    <w:rsid w:val="005A7D64"/>
    <w:rsid w:val="005B35E7"/>
    <w:rsid w:val="005C1800"/>
    <w:rsid w:val="005C5101"/>
    <w:rsid w:val="005D4AA0"/>
    <w:rsid w:val="005D4E40"/>
    <w:rsid w:val="005D660B"/>
    <w:rsid w:val="005F0C3F"/>
    <w:rsid w:val="005F695F"/>
    <w:rsid w:val="005F7AFF"/>
    <w:rsid w:val="006006DA"/>
    <w:rsid w:val="00601749"/>
    <w:rsid w:val="006055BB"/>
    <w:rsid w:val="0060702F"/>
    <w:rsid w:val="00607845"/>
    <w:rsid w:val="00613D21"/>
    <w:rsid w:val="006161B6"/>
    <w:rsid w:val="006167C4"/>
    <w:rsid w:val="006244C2"/>
    <w:rsid w:val="00625D15"/>
    <w:rsid w:val="006312B6"/>
    <w:rsid w:val="00641D80"/>
    <w:rsid w:val="00642185"/>
    <w:rsid w:val="00642ABD"/>
    <w:rsid w:val="00643386"/>
    <w:rsid w:val="00645B88"/>
    <w:rsid w:val="00651B80"/>
    <w:rsid w:val="00654886"/>
    <w:rsid w:val="00656C8B"/>
    <w:rsid w:val="006575C5"/>
    <w:rsid w:val="00660ED8"/>
    <w:rsid w:val="00661F58"/>
    <w:rsid w:val="006631DC"/>
    <w:rsid w:val="00670564"/>
    <w:rsid w:val="00670710"/>
    <w:rsid w:val="00675050"/>
    <w:rsid w:val="00676495"/>
    <w:rsid w:val="006772D3"/>
    <w:rsid w:val="00681431"/>
    <w:rsid w:val="00681E7F"/>
    <w:rsid w:val="006821D4"/>
    <w:rsid w:val="00684717"/>
    <w:rsid w:val="006848EB"/>
    <w:rsid w:val="00684AF9"/>
    <w:rsid w:val="00685D99"/>
    <w:rsid w:val="006977E4"/>
    <w:rsid w:val="006A362A"/>
    <w:rsid w:val="006A4639"/>
    <w:rsid w:val="006B1692"/>
    <w:rsid w:val="006B1B53"/>
    <w:rsid w:val="006B3AA9"/>
    <w:rsid w:val="006B3AF0"/>
    <w:rsid w:val="006B4BF6"/>
    <w:rsid w:val="006C1867"/>
    <w:rsid w:val="006D0278"/>
    <w:rsid w:val="006D0DC3"/>
    <w:rsid w:val="006D1642"/>
    <w:rsid w:val="006D1932"/>
    <w:rsid w:val="006D3837"/>
    <w:rsid w:val="006D6721"/>
    <w:rsid w:val="006D6FB7"/>
    <w:rsid w:val="006D7F7E"/>
    <w:rsid w:val="006E6026"/>
    <w:rsid w:val="006F196F"/>
    <w:rsid w:val="006F3778"/>
    <w:rsid w:val="006F4E5D"/>
    <w:rsid w:val="006F606A"/>
    <w:rsid w:val="0070206F"/>
    <w:rsid w:val="00702DAC"/>
    <w:rsid w:val="007058A7"/>
    <w:rsid w:val="00706A26"/>
    <w:rsid w:val="00706FB9"/>
    <w:rsid w:val="007102CF"/>
    <w:rsid w:val="0071339D"/>
    <w:rsid w:val="00715369"/>
    <w:rsid w:val="00715463"/>
    <w:rsid w:val="00715900"/>
    <w:rsid w:val="00715BB4"/>
    <w:rsid w:val="00715F00"/>
    <w:rsid w:val="00716FAC"/>
    <w:rsid w:val="007211AE"/>
    <w:rsid w:val="007237A4"/>
    <w:rsid w:val="00724A9A"/>
    <w:rsid w:val="00734CD0"/>
    <w:rsid w:val="00735890"/>
    <w:rsid w:val="00735C8D"/>
    <w:rsid w:val="00740A41"/>
    <w:rsid w:val="00742A42"/>
    <w:rsid w:val="007432B6"/>
    <w:rsid w:val="00746771"/>
    <w:rsid w:val="0074716C"/>
    <w:rsid w:val="00751974"/>
    <w:rsid w:val="00751CC6"/>
    <w:rsid w:val="00752191"/>
    <w:rsid w:val="00753D8F"/>
    <w:rsid w:val="00760485"/>
    <w:rsid w:val="00760A78"/>
    <w:rsid w:val="00760F24"/>
    <w:rsid w:val="007627D8"/>
    <w:rsid w:val="007649AB"/>
    <w:rsid w:val="007651E1"/>
    <w:rsid w:val="00774AF9"/>
    <w:rsid w:val="00774B5A"/>
    <w:rsid w:val="0077730A"/>
    <w:rsid w:val="00777AEE"/>
    <w:rsid w:val="007831AA"/>
    <w:rsid w:val="00792B2C"/>
    <w:rsid w:val="00792F08"/>
    <w:rsid w:val="00795C64"/>
    <w:rsid w:val="007A285B"/>
    <w:rsid w:val="007A61A0"/>
    <w:rsid w:val="007A78FE"/>
    <w:rsid w:val="007B3058"/>
    <w:rsid w:val="007C075D"/>
    <w:rsid w:val="007C0B23"/>
    <w:rsid w:val="007C5C3F"/>
    <w:rsid w:val="007D1AFF"/>
    <w:rsid w:val="007D4ED9"/>
    <w:rsid w:val="007D5910"/>
    <w:rsid w:val="007E72AA"/>
    <w:rsid w:val="007F22F5"/>
    <w:rsid w:val="008045DB"/>
    <w:rsid w:val="0081720A"/>
    <w:rsid w:val="00820673"/>
    <w:rsid w:val="0082076E"/>
    <w:rsid w:val="00825992"/>
    <w:rsid w:val="0083075C"/>
    <w:rsid w:val="00831374"/>
    <w:rsid w:val="0083181E"/>
    <w:rsid w:val="00832E3E"/>
    <w:rsid w:val="0083319A"/>
    <w:rsid w:val="00833BF0"/>
    <w:rsid w:val="00835755"/>
    <w:rsid w:val="00836AB9"/>
    <w:rsid w:val="00837542"/>
    <w:rsid w:val="00837652"/>
    <w:rsid w:val="00842A39"/>
    <w:rsid w:val="00843C0F"/>
    <w:rsid w:val="00846310"/>
    <w:rsid w:val="00853F30"/>
    <w:rsid w:val="008551D1"/>
    <w:rsid w:val="00863482"/>
    <w:rsid w:val="00867092"/>
    <w:rsid w:val="00870C7C"/>
    <w:rsid w:val="0087683B"/>
    <w:rsid w:val="00880A2E"/>
    <w:rsid w:val="008820CA"/>
    <w:rsid w:val="00885BED"/>
    <w:rsid w:val="008A2499"/>
    <w:rsid w:val="008A268A"/>
    <w:rsid w:val="008A76FB"/>
    <w:rsid w:val="008B2161"/>
    <w:rsid w:val="008B390A"/>
    <w:rsid w:val="008B4AA4"/>
    <w:rsid w:val="008B600B"/>
    <w:rsid w:val="008B63C3"/>
    <w:rsid w:val="008C3CAB"/>
    <w:rsid w:val="008C4A5F"/>
    <w:rsid w:val="008C61EB"/>
    <w:rsid w:val="008D1C38"/>
    <w:rsid w:val="008D3122"/>
    <w:rsid w:val="008D5738"/>
    <w:rsid w:val="008D5DF4"/>
    <w:rsid w:val="008D5F8B"/>
    <w:rsid w:val="008D67D4"/>
    <w:rsid w:val="008E1A38"/>
    <w:rsid w:val="008E5FF8"/>
    <w:rsid w:val="008E68AE"/>
    <w:rsid w:val="008F24F9"/>
    <w:rsid w:val="008F52CD"/>
    <w:rsid w:val="008F6C6F"/>
    <w:rsid w:val="0090018F"/>
    <w:rsid w:val="00902CC3"/>
    <w:rsid w:val="009066EB"/>
    <w:rsid w:val="009101FF"/>
    <w:rsid w:val="009134BA"/>
    <w:rsid w:val="0091383C"/>
    <w:rsid w:val="009154E7"/>
    <w:rsid w:val="00917C16"/>
    <w:rsid w:val="00923B86"/>
    <w:rsid w:val="00926E63"/>
    <w:rsid w:val="00927F15"/>
    <w:rsid w:val="00932A59"/>
    <w:rsid w:val="00934AC8"/>
    <w:rsid w:val="00941275"/>
    <w:rsid w:val="00941D6E"/>
    <w:rsid w:val="009467E1"/>
    <w:rsid w:val="00946B5E"/>
    <w:rsid w:val="00947CC0"/>
    <w:rsid w:val="009547B6"/>
    <w:rsid w:val="00955437"/>
    <w:rsid w:val="00957DA5"/>
    <w:rsid w:val="0096585D"/>
    <w:rsid w:val="00967D0D"/>
    <w:rsid w:val="00967D10"/>
    <w:rsid w:val="0097042D"/>
    <w:rsid w:val="0097340E"/>
    <w:rsid w:val="009746DD"/>
    <w:rsid w:val="00976A97"/>
    <w:rsid w:val="009804FC"/>
    <w:rsid w:val="00983E98"/>
    <w:rsid w:val="00983F0E"/>
    <w:rsid w:val="009863FF"/>
    <w:rsid w:val="0099011C"/>
    <w:rsid w:val="009907B3"/>
    <w:rsid w:val="009955B8"/>
    <w:rsid w:val="009A5B83"/>
    <w:rsid w:val="009A7265"/>
    <w:rsid w:val="009A763D"/>
    <w:rsid w:val="009B281B"/>
    <w:rsid w:val="009B6BF6"/>
    <w:rsid w:val="009C1BF7"/>
    <w:rsid w:val="009C3BED"/>
    <w:rsid w:val="009C571E"/>
    <w:rsid w:val="009C5DF1"/>
    <w:rsid w:val="009C7AEF"/>
    <w:rsid w:val="009D2283"/>
    <w:rsid w:val="009D43B1"/>
    <w:rsid w:val="009D5D4B"/>
    <w:rsid w:val="009D648A"/>
    <w:rsid w:val="009E6F0F"/>
    <w:rsid w:val="009F4DD4"/>
    <w:rsid w:val="009F5128"/>
    <w:rsid w:val="00A03635"/>
    <w:rsid w:val="00A06D49"/>
    <w:rsid w:val="00A1406C"/>
    <w:rsid w:val="00A3539F"/>
    <w:rsid w:val="00A36DF2"/>
    <w:rsid w:val="00A43436"/>
    <w:rsid w:val="00A44D32"/>
    <w:rsid w:val="00A450E2"/>
    <w:rsid w:val="00A47275"/>
    <w:rsid w:val="00A47960"/>
    <w:rsid w:val="00A527A0"/>
    <w:rsid w:val="00A52AE7"/>
    <w:rsid w:val="00A54D33"/>
    <w:rsid w:val="00A558FE"/>
    <w:rsid w:val="00A560D3"/>
    <w:rsid w:val="00A63467"/>
    <w:rsid w:val="00A6432F"/>
    <w:rsid w:val="00A7741B"/>
    <w:rsid w:val="00A7762F"/>
    <w:rsid w:val="00A85377"/>
    <w:rsid w:val="00A8627E"/>
    <w:rsid w:val="00A9459B"/>
    <w:rsid w:val="00A963C5"/>
    <w:rsid w:val="00A969D1"/>
    <w:rsid w:val="00A978D6"/>
    <w:rsid w:val="00AA2728"/>
    <w:rsid w:val="00AA2ADB"/>
    <w:rsid w:val="00AA3016"/>
    <w:rsid w:val="00AA57C7"/>
    <w:rsid w:val="00AA5AA7"/>
    <w:rsid w:val="00AA707B"/>
    <w:rsid w:val="00AA7A17"/>
    <w:rsid w:val="00AB72BB"/>
    <w:rsid w:val="00AC0094"/>
    <w:rsid w:val="00AC1F1B"/>
    <w:rsid w:val="00AC4688"/>
    <w:rsid w:val="00AC54C5"/>
    <w:rsid w:val="00AC681C"/>
    <w:rsid w:val="00AD0B32"/>
    <w:rsid w:val="00AD12AE"/>
    <w:rsid w:val="00AD22E7"/>
    <w:rsid w:val="00AD2426"/>
    <w:rsid w:val="00AD2C27"/>
    <w:rsid w:val="00AD33A2"/>
    <w:rsid w:val="00AD40C0"/>
    <w:rsid w:val="00AD74D9"/>
    <w:rsid w:val="00AD7A8D"/>
    <w:rsid w:val="00AE0AA5"/>
    <w:rsid w:val="00AE0BD9"/>
    <w:rsid w:val="00AE37C7"/>
    <w:rsid w:val="00AE3DC2"/>
    <w:rsid w:val="00AE480E"/>
    <w:rsid w:val="00AE4DFD"/>
    <w:rsid w:val="00AF3B01"/>
    <w:rsid w:val="00AF5B6F"/>
    <w:rsid w:val="00AF73EA"/>
    <w:rsid w:val="00B0433F"/>
    <w:rsid w:val="00B079CC"/>
    <w:rsid w:val="00B07CAD"/>
    <w:rsid w:val="00B11152"/>
    <w:rsid w:val="00B15E8A"/>
    <w:rsid w:val="00B34F1E"/>
    <w:rsid w:val="00B35E04"/>
    <w:rsid w:val="00B36B1F"/>
    <w:rsid w:val="00B40899"/>
    <w:rsid w:val="00B424DD"/>
    <w:rsid w:val="00B44276"/>
    <w:rsid w:val="00B45F83"/>
    <w:rsid w:val="00B47607"/>
    <w:rsid w:val="00B50B89"/>
    <w:rsid w:val="00B50F59"/>
    <w:rsid w:val="00B51C82"/>
    <w:rsid w:val="00B562A4"/>
    <w:rsid w:val="00B564EB"/>
    <w:rsid w:val="00B56A72"/>
    <w:rsid w:val="00B604C0"/>
    <w:rsid w:val="00B669B2"/>
    <w:rsid w:val="00B71CC3"/>
    <w:rsid w:val="00B75652"/>
    <w:rsid w:val="00B80FC5"/>
    <w:rsid w:val="00B81F16"/>
    <w:rsid w:val="00B850BA"/>
    <w:rsid w:val="00B9699F"/>
    <w:rsid w:val="00BA1031"/>
    <w:rsid w:val="00BA1C12"/>
    <w:rsid w:val="00BA1CE2"/>
    <w:rsid w:val="00BA4A4D"/>
    <w:rsid w:val="00BA7E3F"/>
    <w:rsid w:val="00BB2405"/>
    <w:rsid w:val="00BB5D88"/>
    <w:rsid w:val="00BB5F44"/>
    <w:rsid w:val="00BC0AAC"/>
    <w:rsid w:val="00BC3C20"/>
    <w:rsid w:val="00BC553B"/>
    <w:rsid w:val="00BD12E2"/>
    <w:rsid w:val="00BD7C9D"/>
    <w:rsid w:val="00BE0250"/>
    <w:rsid w:val="00BE4124"/>
    <w:rsid w:val="00BF1701"/>
    <w:rsid w:val="00BF3162"/>
    <w:rsid w:val="00C05604"/>
    <w:rsid w:val="00C067B4"/>
    <w:rsid w:val="00C06F71"/>
    <w:rsid w:val="00C12A49"/>
    <w:rsid w:val="00C1675E"/>
    <w:rsid w:val="00C177FC"/>
    <w:rsid w:val="00C23FF7"/>
    <w:rsid w:val="00C2422D"/>
    <w:rsid w:val="00C277C7"/>
    <w:rsid w:val="00C3329C"/>
    <w:rsid w:val="00C36C7C"/>
    <w:rsid w:val="00C37742"/>
    <w:rsid w:val="00C43603"/>
    <w:rsid w:val="00C444E3"/>
    <w:rsid w:val="00C44F22"/>
    <w:rsid w:val="00C47437"/>
    <w:rsid w:val="00C52F22"/>
    <w:rsid w:val="00C543E2"/>
    <w:rsid w:val="00C5686C"/>
    <w:rsid w:val="00C578BB"/>
    <w:rsid w:val="00C63C86"/>
    <w:rsid w:val="00C63F37"/>
    <w:rsid w:val="00C70197"/>
    <w:rsid w:val="00C720E3"/>
    <w:rsid w:val="00C72F19"/>
    <w:rsid w:val="00C81F1F"/>
    <w:rsid w:val="00C85FD1"/>
    <w:rsid w:val="00C8686C"/>
    <w:rsid w:val="00C87CA1"/>
    <w:rsid w:val="00C87FC3"/>
    <w:rsid w:val="00C87FFA"/>
    <w:rsid w:val="00C90EBC"/>
    <w:rsid w:val="00C92BE9"/>
    <w:rsid w:val="00C93458"/>
    <w:rsid w:val="00C953F2"/>
    <w:rsid w:val="00C955D9"/>
    <w:rsid w:val="00CA02E9"/>
    <w:rsid w:val="00CA156E"/>
    <w:rsid w:val="00CA203E"/>
    <w:rsid w:val="00CA60EC"/>
    <w:rsid w:val="00CB19D4"/>
    <w:rsid w:val="00CB5F1A"/>
    <w:rsid w:val="00CC10B5"/>
    <w:rsid w:val="00CC2074"/>
    <w:rsid w:val="00CD0D15"/>
    <w:rsid w:val="00CD1204"/>
    <w:rsid w:val="00CD1C92"/>
    <w:rsid w:val="00CD50A6"/>
    <w:rsid w:val="00CE05F7"/>
    <w:rsid w:val="00CE19EB"/>
    <w:rsid w:val="00CE5876"/>
    <w:rsid w:val="00CE6FFD"/>
    <w:rsid w:val="00CF47D1"/>
    <w:rsid w:val="00D00758"/>
    <w:rsid w:val="00D01039"/>
    <w:rsid w:val="00D02268"/>
    <w:rsid w:val="00D10C4F"/>
    <w:rsid w:val="00D24B40"/>
    <w:rsid w:val="00D33ABD"/>
    <w:rsid w:val="00D367BD"/>
    <w:rsid w:val="00D41F08"/>
    <w:rsid w:val="00D434BC"/>
    <w:rsid w:val="00D43BDD"/>
    <w:rsid w:val="00D440B7"/>
    <w:rsid w:val="00D46270"/>
    <w:rsid w:val="00D51CDF"/>
    <w:rsid w:val="00D57121"/>
    <w:rsid w:val="00D63B6D"/>
    <w:rsid w:val="00D64A67"/>
    <w:rsid w:val="00D653D2"/>
    <w:rsid w:val="00D655F4"/>
    <w:rsid w:val="00D66CC2"/>
    <w:rsid w:val="00D72EF6"/>
    <w:rsid w:val="00D748DD"/>
    <w:rsid w:val="00D81FB7"/>
    <w:rsid w:val="00D8565A"/>
    <w:rsid w:val="00DA7AF2"/>
    <w:rsid w:val="00DB3432"/>
    <w:rsid w:val="00DB3AC6"/>
    <w:rsid w:val="00DC2FAD"/>
    <w:rsid w:val="00DC4C94"/>
    <w:rsid w:val="00DD104B"/>
    <w:rsid w:val="00DD3AB4"/>
    <w:rsid w:val="00DD6771"/>
    <w:rsid w:val="00DE1431"/>
    <w:rsid w:val="00DE2086"/>
    <w:rsid w:val="00DE717C"/>
    <w:rsid w:val="00DF0E14"/>
    <w:rsid w:val="00DF122F"/>
    <w:rsid w:val="00DF1BF1"/>
    <w:rsid w:val="00DF6DB0"/>
    <w:rsid w:val="00E03692"/>
    <w:rsid w:val="00E1648C"/>
    <w:rsid w:val="00E17019"/>
    <w:rsid w:val="00E1724B"/>
    <w:rsid w:val="00E239CF"/>
    <w:rsid w:val="00E272A8"/>
    <w:rsid w:val="00E278D4"/>
    <w:rsid w:val="00E3033C"/>
    <w:rsid w:val="00E311C8"/>
    <w:rsid w:val="00E31B30"/>
    <w:rsid w:val="00E31B62"/>
    <w:rsid w:val="00E33F24"/>
    <w:rsid w:val="00E34C71"/>
    <w:rsid w:val="00E35C9A"/>
    <w:rsid w:val="00E37477"/>
    <w:rsid w:val="00E376AF"/>
    <w:rsid w:val="00E4158F"/>
    <w:rsid w:val="00E45799"/>
    <w:rsid w:val="00E46B6E"/>
    <w:rsid w:val="00E53741"/>
    <w:rsid w:val="00E539A5"/>
    <w:rsid w:val="00E546B3"/>
    <w:rsid w:val="00E64888"/>
    <w:rsid w:val="00E66D9F"/>
    <w:rsid w:val="00E70CE3"/>
    <w:rsid w:val="00E72A82"/>
    <w:rsid w:val="00E755F2"/>
    <w:rsid w:val="00E7638E"/>
    <w:rsid w:val="00E771EB"/>
    <w:rsid w:val="00E7720F"/>
    <w:rsid w:val="00E83C9D"/>
    <w:rsid w:val="00E853B9"/>
    <w:rsid w:val="00E96AFC"/>
    <w:rsid w:val="00E975D0"/>
    <w:rsid w:val="00EA0C97"/>
    <w:rsid w:val="00EB0378"/>
    <w:rsid w:val="00EC0796"/>
    <w:rsid w:val="00EC0A00"/>
    <w:rsid w:val="00EC13F6"/>
    <w:rsid w:val="00EC153A"/>
    <w:rsid w:val="00EC3070"/>
    <w:rsid w:val="00EC3AA2"/>
    <w:rsid w:val="00ED3598"/>
    <w:rsid w:val="00EE01DD"/>
    <w:rsid w:val="00EE2251"/>
    <w:rsid w:val="00EE3C7F"/>
    <w:rsid w:val="00EE4191"/>
    <w:rsid w:val="00EF599E"/>
    <w:rsid w:val="00F026A0"/>
    <w:rsid w:val="00F04E94"/>
    <w:rsid w:val="00F10F1F"/>
    <w:rsid w:val="00F11797"/>
    <w:rsid w:val="00F140A5"/>
    <w:rsid w:val="00F14766"/>
    <w:rsid w:val="00F16E47"/>
    <w:rsid w:val="00F1741C"/>
    <w:rsid w:val="00F20757"/>
    <w:rsid w:val="00F25BB4"/>
    <w:rsid w:val="00F27C25"/>
    <w:rsid w:val="00F3329B"/>
    <w:rsid w:val="00F41229"/>
    <w:rsid w:val="00F413D3"/>
    <w:rsid w:val="00F41A53"/>
    <w:rsid w:val="00F46FCA"/>
    <w:rsid w:val="00F4741B"/>
    <w:rsid w:val="00F51910"/>
    <w:rsid w:val="00F5270F"/>
    <w:rsid w:val="00F52F62"/>
    <w:rsid w:val="00F604EB"/>
    <w:rsid w:val="00F635C3"/>
    <w:rsid w:val="00F657A1"/>
    <w:rsid w:val="00F6653B"/>
    <w:rsid w:val="00F67BEE"/>
    <w:rsid w:val="00F71E09"/>
    <w:rsid w:val="00F722B3"/>
    <w:rsid w:val="00F767AC"/>
    <w:rsid w:val="00F771A8"/>
    <w:rsid w:val="00F900CB"/>
    <w:rsid w:val="00F94186"/>
    <w:rsid w:val="00F94E88"/>
    <w:rsid w:val="00FA1EFA"/>
    <w:rsid w:val="00FA2FEC"/>
    <w:rsid w:val="00FA606E"/>
    <w:rsid w:val="00FB0395"/>
    <w:rsid w:val="00FB0484"/>
    <w:rsid w:val="00FB0E9F"/>
    <w:rsid w:val="00FB649D"/>
    <w:rsid w:val="00FB7DC3"/>
    <w:rsid w:val="00FC5764"/>
    <w:rsid w:val="00FD15F9"/>
    <w:rsid w:val="00FD6090"/>
    <w:rsid w:val="00FE3352"/>
    <w:rsid w:val="00FE3F29"/>
    <w:rsid w:val="00FE4DF0"/>
    <w:rsid w:val="00FF423B"/>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22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F27C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F27C2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F27C2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F27C25"/>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rsid w:val="00F27C25"/>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rsid w:val="00F27C25"/>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 w:type="paragraph" w:styleId="NoSpacing">
    <w:name w:val="No Spacing"/>
    <w:uiPriority w:val="1"/>
    <w:qFormat/>
    <w:rsid w:val="00CA156E"/>
    <w:pPr>
      <w:spacing w:after="0" w:line="240" w:lineRule="auto"/>
    </w:pPr>
    <w:rPr>
      <w:sz w:val="24"/>
      <w:szCs w:val="24"/>
    </w:rPr>
  </w:style>
  <w:style w:type="character" w:styleId="CommentReference">
    <w:name w:val="annotation reference"/>
    <w:basedOn w:val="DefaultParagraphFont"/>
    <w:uiPriority w:val="99"/>
    <w:semiHidden/>
    <w:unhideWhenUsed/>
    <w:rsid w:val="00601749"/>
    <w:rPr>
      <w:sz w:val="18"/>
      <w:szCs w:val="18"/>
    </w:rPr>
  </w:style>
  <w:style w:type="paragraph" w:styleId="CommentText">
    <w:name w:val="annotation text"/>
    <w:basedOn w:val="Normal"/>
    <w:link w:val="CommentTextChar"/>
    <w:uiPriority w:val="99"/>
    <w:unhideWhenUsed/>
    <w:rsid w:val="0060174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sid w:val="006017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7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4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01749"/>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01749"/>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531232"/>
    <w:pPr>
      <w:tabs>
        <w:tab w:val="left" w:pos="500"/>
      </w:tabs>
      <w:spacing w:after="240" w:line="480" w:lineRule="auto"/>
      <w:ind w:left="504" w:hanging="504"/>
    </w:pPr>
  </w:style>
  <w:style w:type="paragraph" w:styleId="ListParagraph">
    <w:name w:val="List Paragraph"/>
    <w:basedOn w:val="Normal"/>
    <w:uiPriority w:val="34"/>
    <w:qFormat/>
    <w:rsid w:val="00A6432F"/>
    <w:pPr>
      <w:spacing w:after="0" w:line="240" w:lineRule="auto"/>
      <w:ind w:left="720"/>
      <w:contextualSpacing/>
    </w:pPr>
    <w:rPr>
      <w:sz w:val="24"/>
      <w:szCs w:val="24"/>
    </w:rPr>
  </w:style>
  <w:style w:type="character" w:styleId="Hyperlink">
    <w:name w:val="Hyperlink"/>
    <w:basedOn w:val="DefaultParagraphFont"/>
    <w:uiPriority w:val="99"/>
    <w:unhideWhenUsed/>
    <w:rsid w:val="00A6432F"/>
    <w:rPr>
      <w:color w:val="0563C1" w:themeColor="hyperlink"/>
      <w:u w:val="single"/>
    </w:rPr>
  </w:style>
  <w:style w:type="character" w:styleId="PageNumber">
    <w:name w:val="page number"/>
    <w:basedOn w:val="DefaultParagraphFont"/>
    <w:uiPriority w:val="99"/>
    <w:semiHidden/>
    <w:unhideWhenUsed/>
    <w:rsid w:val="00A6432F"/>
  </w:style>
  <w:style w:type="character" w:styleId="FollowedHyperlink">
    <w:name w:val="FollowedHyperlink"/>
    <w:basedOn w:val="DefaultParagraphFont"/>
    <w:uiPriority w:val="99"/>
    <w:semiHidden/>
    <w:unhideWhenUsed/>
    <w:rsid w:val="00B75652"/>
    <w:rPr>
      <w:color w:val="954F72" w:themeColor="followedHyperlink"/>
      <w:u w:val="single"/>
    </w:rPr>
  </w:style>
  <w:style w:type="table" w:styleId="TableGrid">
    <w:name w:val="Table Grid"/>
    <w:basedOn w:val="TableNormal"/>
    <w:uiPriority w:val="39"/>
    <w:rsid w:val="00D0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6145"/>
    <w:pPr>
      <w:spacing w:before="100" w:beforeAutospacing="1" w:after="100" w:afterAutospacing="1" w:line="240" w:lineRule="auto"/>
    </w:pPr>
    <w:rPr>
      <w:rFonts w:ascii="Times New Roman" w:hAnsi="Times New Roman" w:cs="Times New Roman"/>
      <w:sz w:val="24"/>
      <w:szCs w:val="24"/>
    </w:rPr>
  </w:style>
  <w:style w:type="character" w:customStyle="1" w:styleId="named-content">
    <w:name w:val="named-content"/>
    <w:basedOn w:val="DefaultParagraphFont"/>
    <w:rsid w:val="00586145"/>
  </w:style>
  <w:style w:type="character" w:styleId="Emphasis">
    <w:name w:val="Emphasis"/>
    <w:basedOn w:val="DefaultParagraphFont"/>
    <w:uiPriority w:val="20"/>
    <w:qFormat/>
    <w:rsid w:val="00586145"/>
    <w:rPr>
      <w:i/>
      <w:iCs/>
    </w:rPr>
  </w:style>
  <w:style w:type="character" w:customStyle="1" w:styleId="inline-l2-heading">
    <w:name w:val="inline-l2-heading"/>
    <w:basedOn w:val="DefaultParagraphFont"/>
    <w:rsid w:val="00586145"/>
  </w:style>
  <w:style w:type="character" w:customStyle="1" w:styleId="sc">
    <w:name w:val="sc"/>
    <w:basedOn w:val="DefaultParagraphFont"/>
    <w:rsid w:val="00586145"/>
  </w:style>
  <w:style w:type="character" w:customStyle="1" w:styleId="xref-bibr">
    <w:name w:val="xref-bibr"/>
    <w:basedOn w:val="DefaultParagraphFont"/>
    <w:rsid w:val="00A450E2"/>
  </w:style>
  <w:style w:type="character" w:customStyle="1" w:styleId="Heading1Char">
    <w:name w:val="Heading 1 Char"/>
    <w:basedOn w:val="DefaultParagraphFont"/>
    <w:link w:val="Heading1"/>
    <w:rsid w:val="00F27C25"/>
    <w:rPr>
      <w:rFonts w:ascii="Arial" w:eastAsia="Arial" w:hAnsi="Arial" w:cs="Arial"/>
      <w:sz w:val="40"/>
      <w:szCs w:val="40"/>
      <w:lang w:val="en"/>
    </w:rPr>
  </w:style>
  <w:style w:type="character" w:customStyle="1" w:styleId="Heading2Char">
    <w:name w:val="Heading 2 Char"/>
    <w:basedOn w:val="DefaultParagraphFont"/>
    <w:link w:val="Heading2"/>
    <w:rsid w:val="00F27C25"/>
    <w:rPr>
      <w:rFonts w:ascii="Arial" w:eastAsia="Arial" w:hAnsi="Arial" w:cs="Arial"/>
      <w:sz w:val="32"/>
      <w:szCs w:val="32"/>
      <w:lang w:val="en"/>
    </w:rPr>
  </w:style>
  <w:style w:type="character" w:customStyle="1" w:styleId="Heading3Char">
    <w:name w:val="Heading 3 Char"/>
    <w:basedOn w:val="DefaultParagraphFont"/>
    <w:link w:val="Heading3"/>
    <w:rsid w:val="00F27C25"/>
    <w:rPr>
      <w:rFonts w:ascii="Arial" w:eastAsia="Arial" w:hAnsi="Arial" w:cs="Arial"/>
      <w:color w:val="434343"/>
      <w:sz w:val="28"/>
      <w:szCs w:val="28"/>
      <w:lang w:val="en"/>
    </w:rPr>
  </w:style>
  <w:style w:type="character" w:customStyle="1" w:styleId="Heading4Char">
    <w:name w:val="Heading 4 Char"/>
    <w:basedOn w:val="DefaultParagraphFont"/>
    <w:link w:val="Heading4"/>
    <w:rsid w:val="00F27C25"/>
    <w:rPr>
      <w:rFonts w:ascii="Arial" w:eastAsia="Arial" w:hAnsi="Arial" w:cs="Arial"/>
      <w:color w:val="666666"/>
      <w:sz w:val="24"/>
      <w:szCs w:val="24"/>
      <w:lang w:val="en"/>
    </w:rPr>
  </w:style>
  <w:style w:type="character" w:customStyle="1" w:styleId="Heading5Char">
    <w:name w:val="Heading 5 Char"/>
    <w:basedOn w:val="DefaultParagraphFont"/>
    <w:link w:val="Heading5"/>
    <w:rsid w:val="00F27C25"/>
    <w:rPr>
      <w:rFonts w:ascii="Arial" w:eastAsia="Arial" w:hAnsi="Arial" w:cs="Arial"/>
      <w:color w:val="666666"/>
      <w:lang w:val="en"/>
    </w:rPr>
  </w:style>
  <w:style w:type="character" w:customStyle="1" w:styleId="Heading6Char">
    <w:name w:val="Heading 6 Char"/>
    <w:basedOn w:val="DefaultParagraphFont"/>
    <w:link w:val="Heading6"/>
    <w:rsid w:val="00F27C25"/>
    <w:rPr>
      <w:rFonts w:ascii="Arial" w:eastAsia="Arial" w:hAnsi="Arial" w:cs="Arial"/>
      <w:i/>
      <w:color w:val="666666"/>
      <w:lang w:val="en"/>
    </w:rPr>
  </w:style>
  <w:style w:type="paragraph" w:styleId="Title">
    <w:name w:val="Title"/>
    <w:basedOn w:val="Normal"/>
    <w:next w:val="Normal"/>
    <w:link w:val="TitleChar"/>
    <w:rsid w:val="00F27C2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F27C25"/>
    <w:rPr>
      <w:rFonts w:ascii="Arial" w:eastAsia="Arial" w:hAnsi="Arial" w:cs="Arial"/>
      <w:sz w:val="52"/>
      <w:szCs w:val="52"/>
      <w:lang w:val="en"/>
    </w:rPr>
  </w:style>
  <w:style w:type="paragraph" w:styleId="Subtitle">
    <w:name w:val="Subtitle"/>
    <w:basedOn w:val="Normal"/>
    <w:next w:val="Normal"/>
    <w:link w:val="SubtitleChar"/>
    <w:rsid w:val="00F27C2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F27C25"/>
    <w:rPr>
      <w:rFonts w:ascii="Arial" w:eastAsia="Arial" w:hAnsi="Arial" w:cs="Arial"/>
      <w:color w:val="666666"/>
      <w:sz w:val="30"/>
      <w:szCs w:val="30"/>
      <w:lang w:val="en"/>
    </w:rPr>
  </w:style>
  <w:style w:type="character" w:customStyle="1" w:styleId="mjx-char">
    <w:name w:val="mjx-char"/>
    <w:basedOn w:val="DefaultParagraphFont"/>
    <w:rsid w:val="00F27C25"/>
  </w:style>
  <w:style w:type="character" w:customStyle="1" w:styleId="mjxassistivemathml">
    <w:name w:val="mjx_assistive_mathml"/>
    <w:basedOn w:val="DefaultParagraphFont"/>
    <w:rsid w:val="00F27C25"/>
  </w:style>
  <w:style w:type="character" w:customStyle="1" w:styleId="il">
    <w:name w:val="il"/>
    <w:basedOn w:val="DefaultParagraphFont"/>
    <w:rsid w:val="00F27C25"/>
  </w:style>
  <w:style w:type="character" w:styleId="PlaceholderText">
    <w:name w:val="Placeholder Text"/>
    <w:basedOn w:val="DefaultParagraphFont"/>
    <w:uiPriority w:val="99"/>
    <w:semiHidden/>
    <w:rsid w:val="00F27C25"/>
    <w:rPr>
      <w:color w:val="808080"/>
    </w:rPr>
  </w:style>
  <w:style w:type="character" w:customStyle="1" w:styleId="UnresolvedMention1">
    <w:name w:val="Unresolved Mention1"/>
    <w:basedOn w:val="DefaultParagraphFont"/>
    <w:uiPriority w:val="99"/>
    <w:rsid w:val="00F27C25"/>
    <w:rPr>
      <w:color w:val="605E5C"/>
      <w:shd w:val="clear" w:color="auto" w:fill="E1DFDD"/>
    </w:rPr>
  </w:style>
  <w:style w:type="table" w:styleId="TableGridLight">
    <w:name w:val="Grid Table Light"/>
    <w:basedOn w:val="TableNormal"/>
    <w:uiPriority w:val="40"/>
    <w:rsid w:val="00F27C25"/>
    <w:pPr>
      <w:spacing w:after="0" w:line="240" w:lineRule="auto"/>
    </w:pPr>
    <w:rPr>
      <w:rFonts w:ascii="Arial" w:eastAsia="Arial" w:hAnsi="Arial" w:cs="Arial"/>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rsid w:val="00F27C25"/>
    <w:rPr>
      <w:color w:val="605E5C"/>
      <w:shd w:val="clear" w:color="auto" w:fill="E1DFDD"/>
    </w:rPr>
  </w:style>
  <w:style w:type="character" w:styleId="LineNumber">
    <w:name w:val="line number"/>
    <w:basedOn w:val="DefaultParagraphFont"/>
    <w:uiPriority w:val="99"/>
    <w:semiHidden/>
    <w:unhideWhenUsed/>
    <w:rsid w:val="00CE5876"/>
  </w:style>
  <w:style w:type="paragraph" w:styleId="Revision">
    <w:name w:val="Revision"/>
    <w:hidden/>
    <w:uiPriority w:val="99"/>
    <w:semiHidden/>
    <w:rsid w:val="00CE5876"/>
    <w:pPr>
      <w:spacing w:after="0" w:line="240" w:lineRule="auto"/>
    </w:pPr>
    <w:rPr>
      <w:rFonts w:ascii="Times New Roman" w:eastAsia="Times New Roman" w:hAnsi="Times New Roman" w:cs="Times New Roman"/>
      <w:sz w:val="24"/>
      <w:szCs w:val="24"/>
    </w:rPr>
  </w:style>
  <w:style w:type="paragraph" w:customStyle="1" w:styleId="m6078117382858044274msolistparagraph">
    <w:name w:val="m_6078117382858044274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06321329794577359msolistparagraph">
    <w:name w:val="m_560632132979457735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876"/>
  </w:style>
  <w:style w:type="paragraph" w:customStyle="1" w:styleId="m-7928922871622540649msolistparagraph">
    <w:name w:val="m_-792892287162254064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1F6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546">
      <w:bodyDiv w:val="1"/>
      <w:marLeft w:val="0"/>
      <w:marRight w:val="0"/>
      <w:marTop w:val="0"/>
      <w:marBottom w:val="0"/>
      <w:divBdr>
        <w:top w:val="none" w:sz="0" w:space="0" w:color="auto"/>
        <w:left w:val="none" w:sz="0" w:space="0" w:color="auto"/>
        <w:bottom w:val="none" w:sz="0" w:space="0" w:color="auto"/>
        <w:right w:val="none" w:sz="0" w:space="0" w:color="auto"/>
      </w:divBdr>
      <w:divsChild>
        <w:div w:id="607271179">
          <w:marLeft w:val="-225"/>
          <w:marRight w:val="0"/>
          <w:marTop w:val="75"/>
          <w:marBottom w:val="75"/>
          <w:divBdr>
            <w:top w:val="none" w:sz="0" w:space="0" w:color="auto"/>
            <w:left w:val="none" w:sz="0" w:space="0" w:color="auto"/>
            <w:bottom w:val="none" w:sz="0" w:space="0" w:color="auto"/>
            <w:right w:val="none" w:sz="0" w:space="0" w:color="auto"/>
          </w:divBdr>
        </w:div>
      </w:divsChild>
    </w:div>
    <w:div w:id="44526033">
      <w:bodyDiv w:val="1"/>
      <w:marLeft w:val="0"/>
      <w:marRight w:val="0"/>
      <w:marTop w:val="0"/>
      <w:marBottom w:val="0"/>
      <w:divBdr>
        <w:top w:val="none" w:sz="0" w:space="0" w:color="auto"/>
        <w:left w:val="none" w:sz="0" w:space="0" w:color="auto"/>
        <w:bottom w:val="none" w:sz="0" w:space="0" w:color="auto"/>
        <w:right w:val="none" w:sz="0" w:space="0" w:color="auto"/>
      </w:divBdr>
    </w:div>
    <w:div w:id="44720880">
      <w:bodyDiv w:val="1"/>
      <w:marLeft w:val="0"/>
      <w:marRight w:val="0"/>
      <w:marTop w:val="0"/>
      <w:marBottom w:val="0"/>
      <w:divBdr>
        <w:top w:val="none" w:sz="0" w:space="0" w:color="auto"/>
        <w:left w:val="none" w:sz="0" w:space="0" w:color="auto"/>
        <w:bottom w:val="none" w:sz="0" w:space="0" w:color="auto"/>
        <w:right w:val="none" w:sz="0" w:space="0" w:color="auto"/>
      </w:divBdr>
    </w:div>
    <w:div w:id="46030718">
      <w:bodyDiv w:val="1"/>
      <w:marLeft w:val="0"/>
      <w:marRight w:val="0"/>
      <w:marTop w:val="0"/>
      <w:marBottom w:val="0"/>
      <w:divBdr>
        <w:top w:val="none" w:sz="0" w:space="0" w:color="auto"/>
        <w:left w:val="none" w:sz="0" w:space="0" w:color="auto"/>
        <w:bottom w:val="none" w:sz="0" w:space="0" w:color="auto"/>
        <w:right w:val="none" w:sz="0" w:space="0" w:color="auto"/>
      </w:divBdr>
    </w:div>
    <w:div w:id="53815267">
      <w:bodyDiv w:val="1"/>
      <w:marLeft w:val="0"/>
      <w:marRight w:val="0"/>
      <w:marTop w:val="0"/>
      <w:marBottom w:val="0"/>
      <w:divBdr>
        <w:top w:val="none" w:sz="0" w:space="0" w:color="auto"/>
        <w:left w:val="none" w:sz="0" w:space="0" w:color="auto"/>
        <w:bottom w:val="none" w:sz="0" w:space="0" w:color="auto"/>
        <w:right w:val="none" w:sz="0" w:space="0" w:color="auto"/>
      </w:divBdr>
      <w:divsChild>
        <w:div w:id="55014134">
          <w:marLeft w:val="0"/>
          <w:marRight w:val="0"/>
          <w:marTop w:val="0"/>
          <w:marBottom w:val="0"/>
          <w:divBdr>
            <w:top w:val="none" w:sz="0" w:space="0" w:color="auto"/>
            <w:left w:val="none" w:sz="0" w:space="0" w:color="auto"/>
            <w:bottom w:val="none" w:sz="0" w:space="0" w:color="auto"/>
            <w:right w:val="none" w:sz="0" w:space="0" w:color="auto"/>
          </w:divBdr>
        </w:div>
        <w:div w:id="195319083">
          <w:marLeft w:val="0"/>
          <w:marRight w:val="0"/>
          <w:marTop w:val="0"/>
          <w:marBottom w:val="0"/>
          <w:divBdr>
            <w:top w:val="none" w:sz="0" w:space="0" w:color="auto"/>
            <w:left w:val="none" w:sz="0" w:space="0" w:color="auto"/>
            <w:bottom w:val="none" w:sz="0" w:space="0" w:color="auto"/>
            <w:right w:val="none" w:sz="0" w:space="0" w:color="auto"/>
          </w:divBdr>
        </w:div>
        <w:div w:id="1008868404">
          <w:marLeft w:val="0"/>
          <w:marRight w:val="0"/>
          <w:marTop w:val="0"/>
          <w:marBottom w:val="0"/>
          <w:divBdr>
            <w:top w:val="none" w:sz="0" w:space="0" w:color="auto"/>
            <w:left w:val="none" w:sz="0" w:space="0" w:color="auto"/>
            <w:bottom w:val="none" w:sz="0" w:space="0" w:color="auto"/>
            <w:right w:val="none" w:sz="0" w:space="0" w:color="auto"/>
          </w:divBdr>
        </w:div>
        <w:div w:id="1993633757">
          <w:marLeft w:val="0"/>
          <w:marRight w:val="0"/>
          <w:marTop w:val="0"/>
          <w:marBottom w:val="0"/>
          <w:divBdr>
            <w:top w:val="none" w:sz="0" w:space="0" w:color="auto"/>
            <w:left w:val="none" w:sz="0" w:space="0" w:color="auto"/>
            <w:bottom w:val="none" w:sz="0" w:space="0" w:color="auto"/>
            <w:right w:val="none" w:sz="0" w:space="0" w:color="auto"/>
          </w:divBdr>
        </w:div>
        <w:div w:id="2014256013">
          <w:marLeft w:val="0"/>
          <w:marRight w:val="0"/>
          <w:marTop w:val="0"/>
          <w:marBottom w:val="0"/>
          <w:divBdr>
            <w:top w:val="none" w:sz="0" w:space="0" w:color="auto"/>
            <w:left w:val="none" w:sz="0" w:space="0" w:color="auto"/>
            <w:bottom w:val="none" w:sz="0" w:space="0" w:color="auto"/>
            <w:right w:val="none" w:sz="0" w:space="0" w:color="auto"/>
          </w:divBdr>
        </w:div>
      </w:divsChild>
    </w:div>
    <w:div w:id="95754313">
      <w:bodyDiv w:val="1"/>
      <w:marLeft w:val="0"/>
      <w:marRight w:val="0"/>
      <w:marTop w:val="0"/>
      <w:marBottom w:val="0"/>
      <w:divBdr>
        <w:top w:val="none" w:sz="0" w:space="0" w:color="auto"/>
        <w:left w:val="none" w:sz="0" w:space="0" w:color="auto"/>
        <w:bottom w:val="none" w:sz="0" w:space="0" w:color="auto"/>
        <w:right w:val="none" w:sz="0" w:space="0" w:color="auto"/>
      </w:divBdr>
    </w:div>
    <w:div w:id="103963311">
      <w:bodyDiv w:val="1"/>
      <w:marLeft w:val="0"/>
      <w:marRight w:val="0"/>
      <w:marTop w:val="0"/>
      <w:marBottom w:val="0"/>
      <w:divBdr>
        <w:top w:val="none" w:sz="0" w:space="0" w:color="auto"/>
        <w:left w:val="none" w:sz="0" w:space="0" w:color="auto"/>
        <w:bottom w:val="none" w:sz="0" w:space="0" w:color="auto"/>
        <w:right w:val="none" w:sz="0" w:space="0" w:color="auto"/>
      </w:divBdr>
    </w:div>
    <w:div w:id="106508482">
      <w:bodyDiv w:val="1"/>
      <w:marLeft w:val="0"/>
      <w:marRight w:val="0"/>
      <w:marTop w:val="0"/>
      <w:marBottom w:val="0"/>
      <w:divBdr>
        <w:top w:val="none" w:sz="0" w:space="0" w:color="auto"/>
        <w:left w:val="none" w:sz="0" w:space="0" w:color="auto"/>
        <w:bottom w:val="none" w:sz="0" w:space="0" w:color="auto"/>
        <w:right w:val="none" w:sz="0" w:space="0" w:color="auto"/>
      </w:divBdr>
    </w:div>
    <w:div w:id="108746332">
      <w:bodyDiv w:val="1"/>
      <w:marLeft w:val="0"/>
      <w:marRight w:val="0"/>
      <w:marTop w:val="0"/>
      <w:marBottom w:val="0"/>
      <w:divBdr>
        <w:top w:val="none" w:sz="0" w:space="0" w:color="auto"/>
        <w:left w:val="none" w:sz="0" w:space="0" w:color="auto"/>
        <w:bottom w:val="none" w:sz="0" w:space="0" w:color="auto"/>
        <w:right w:val="none" w:sz="0" w:space="0" w:color="auto"/>
      </w:divBdr>
    </w:div>
    <w:div w:id="131562356">
      <w:bodyDiv w:val="1"/>
      <w:marLeft w:val="0"/>
      <w:marRight w:val="0"/>
      <w:marTop w:val="0"/>
      <w:marBottom w:val="0"/>
      <w:divBdr>
        <w:top w:val="none" w:sz="0" w:space="0" w:color="auto"/>
        <w:left w:val="none" w:sz="0" w:space="0" w:color="auto"/>
        <w:bottom w:val="none" w:sz="0" w:space="0" w:color="auto"/>
        <w:right w:val="none" w:sz="0" w:space="0" w:color="auto"/>
      </w:divBdr>
      <w:divsChild>
        <w:div w:id="12876964">
          <w:marLeft w:val="0"/>
          <w:marRight w:val="0"/>
          <w:marTop w:val="0"/>
          <w:marBottom w:val="0"/>
          <w:divBdr>
            <w:top w:val="none" w:sz="0" w:space="0" w:color="auto"/>
            <w:left w:val="none" w:sz="0" w:space="0" w:color="auto"/>
            <w:bottom w:val="none" w:sz="0" w:space="0" w:color="auto"/>
            <w:right w:val="none" w:sz="0" w:space="0" w:color="auto"/>
          </w:divBdr>
        </w:div>
        <w:div w:id="1184202351">
          <w:marLeft w:val="0"/>
          <w:marRight w:val="0"/>
          <w:marTop w:val="0"/>
          <w:marBottom w:val="0"/>
          <w:divBdr>
            <w:top w:val="none" w:sz="0" w:space="0" w:color="auto"/>
            <w:left w:val="none" w:sz="0" w:space="0" w:color="auto"/>
            <w:bottom w:val="none" w:sz="0" w:space="0" w:color="auto"/>
            <w:right w:val="none" w:sz="0" w:space="0" w:color="auto"/>
          </w:divBdr>
        </w:div>
      </w:divsChild>
    </w:div>
    <w:div w:id="136265288">
      <w:bodyDiv w:val="1"/>
      <w:marLeft w:val="0"/>
      <w:marRight w:val="0"/>
      <w:marTop w:val="0"/>
      <w:marBottom w:val="0"/>
      <w:divBdr>
        <w:top w:val="none" w:sz="0" w:space="0" w:color="auto"/>
        <w:left w:val="none" w:sz="0" w:space="0" w:color="auto"/>
        <w:bottom w:val="none" w:sz="0" w:space="0" w:color="auto"/>
        <w:right w:val="none" w:sz="0" w:space="0" w:color="auto"/>
      </w:divBdr>
    </w:div>
    <w:div w:id="166792518">
      <w:bodyDiv w:val="1"/>
      <w:marLeft w:val="0"/>
      <w:marRight w:val="0"/>
      <w:marTop w:val="0"/>
      <w:marBottom w:val="0"/>
      <w:divBdr>
        <w:top w:val="none" w:sz="0" w:space="0" w:color="auto"/>
        <w:left w:val="none" w:sz="0" w:space="0" w:color="auto"/>
        <w:bottom w:val="none" w:sz="0" w:space="0" w:color="auto"/>
        <w:right w:val="none" w:sz="0" w:space="0" w:color="auto"/>
      </w:divBdr>
    </w:div>
    <w:div w:id="174657672">
      <w:bodyDiv w:val="1"/>
      <w:marLeft w:val="0"/>
      <w:marRight w:val="0"/>
      <w:marTop w:val="0"/>
      <w:marBottom w:val="0"/>
      <w:divBdr>
        <w:top w:val="none" w:sz="0" w:space="0" w:color="auto"/>
        <w:left w:val="none" w:sz="0" w:space="0" w:color="auto"/>
        <w:bottom w:val="none" w:sz="0" w:space="0" w:color="auto"/>
        <w:right w:val="none" w:sz="0" w:space="0" w:color="auto"/>
      </w:divBdr>
      <w:divsChild>
        <w:div w:id="821506348">
          <w:marLeft w:val="0"/>
          <w:marRight w:val="0"/>
          <w:marTop w:val="0"/>
          <w:marBottom w:val="0"/>
          <w:divBdr>
            <w:top w:val="none" w:sz="0" w:space="0" w:color="auto"/>
            <w:left w:val="none" w:sz="0" w:space="0" w:color="auto"/>
            <w:bottom w:val="none" w:sz="0" w:space="0" w:color="auto"/>
            <w:right w:val="none" w:sz="0" w:space="0" w:color="auto"/>
          </w:divBdr>
        </w:div>
        <w:div w:id="1942109556">
          <w:marLeft w:val="0"/>
          <w:marRight w:val="0"/>
          <w:marTop w:val="0"/>
          <w:marBottom w:val="0"/>
          <w:divBdr>
            <w:top w:val="none" w:sz="0" w:space="0" w:color="auto"/>
            <w:left w:val="none" w:sz="0" w:space="0" w:color="auto"/>
            <w:bottom w:val="none" w:sz="0" w:space="0" w:color="auto"/>
            <w:right w:val="none" w:sz="0" w:space="0" w:color="auto"/>
          </w:divBdr>
        </w:div>
      </w:divsChild>
    </w:div>
    <w:div w:id="182595264">
      <w:bodyDiv w:val="1"/>
      <w:marLeft w:val="0"/>
      <w:marRight w:val="0"/>
      <w:marTop w:val="0"/>
      <w:marBottom w:val="0"/>
      <w:divBdr>
        <w:top w:val="none" w:sz="0" w:space="0" w:color="auto"/>
        <w:left w:val="none" w:sz="0" w:space="0" w:color="auto"/>
        <w:bottom w:val="none" w:sz="0" w:space="0" w:color="auto"/>
        <w:right w:val="none" w:sz="0" w:space="0" w:color="auto"/>
      </w:divBdr>
    </w:div>
    <w:div w:id="187909527">
      <w:bodyDiv w:val="1"/>
      <w:marLeft w:val="0"/>
      <w:marRight w:val="0"/>
      <w:marTop w:val="0"/>
      <w:marBottom w:val="0"/>
      <w:divBdr>
        <w:top w:val="none" w:sz="0" w:space="0" w:color="auto"/>
        <w:left w:val="none" w:sz="0" w:space="0" w:color="auto"/>
        <w:bottom w:val="none" w:sz="0" w:space="0" w:color="auto"/>
        <w:right w:val="none" w:sz="0" w:space="0" w:color="auto"/>
      </w:divBdr>
    </w:div>
    <w:div w:id="210116211">
      <w:bodyDiv w:val="1"/>
      <w:marLeft w:val="0"/>
      <w:marRight w:val="0"/>
      <w:marTop w:val="0"/>
      <w:marBottom w:val="0"/>
      <w:divBdr>
        <w:top w:val="none" w:sz="0" w:space="0" w:color="auto"/>
        <w:left w:val="none" w:sz="0" w:space="0" w:color="auto"/>
        <w:bottom w:val="none" w:sz="0" w:space="0" w:color="auto"/>
        <w:right w:val="none" w:sz="0" w:space="0" w:color="auto"/>
      </w:divBdr>
    </w:div>
    <w:div w:id="224295867">
      <w:bodyDiv w:val="1"/>
      <w:marLeft w:val="0"/>
      <w:marRight w:val="0"/>
      <w:marTop w:val="0"/>
      <w:marBottom w:val="0"/>
      <w:divBdr>
        <w:top w:val="none" w:sz="0" w:space="0" w:color="auto"/>
        <w:left w:val="none" w:sz="0" w:space="0" w:color="auto"/>
        <w:bottom w:val="none" w:sz="0" w:space="0" w:color="auto"/>
        <w:right w:val="none" w:sz="0" w:space="0" w:color="auto"/>
      </w:divBdr>
      <w:divsChild>
        <w:div w:id="1613511131">
          <w:marLeft w:val="-225"/>
          <w:marRight w:val="0"/>
          <w:marTop w:val="300"/>
          <w:marBottom w:val="150"/>
          <w:divBdr>
            <w:top w:val="none" w:sz="0" w:space="8" w:color="DBDBDB"/>
            <w:left w:val="none" w:sz="0" w:space="8" w:color="DBDBDB"/>
            <w:bottom w:val="single" w:sz="12" w:space="8" w:color="DBDBDB"/>
            <w:right w:val="none" w:sz="0" w:space="8" w:color="DBDBDB"/>
          </w:divBdr>
          <w:divsChild>
            <w:div w:id="2081368203">
              <w:marLeft w:val="0"/>
              <w:marRight w:val="0"/>
              <w:marTop w:val="0"/>
              <w:marBottom w:val="0"/>
              <w:divBdr>
                <w:top w:val="none" w:sz="0" w:space="0" w:color="auto"/>
                <w:left w:val="none" w:sz="0" w:space="0" w:color="auto"/>
                <w:bottom w:val="none" w:sz="0" w:space="0" w:color="auto"/>
                <w:right w:val="none" w:sz="0" w:space="0" w:color="auto"/>
              </w:divBdr>
              <w:divsChild>
                <w:div w:id="221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239">
      <w:bodyDiv w:val="1"/>
      <w:marLeft w:val="0"/>
      <w:marRight w:val="0"/>
      <w:marTop w:val="0"/>
      <w:marBottom w:val="0"/>
      <w:divBdr>
        <w:top w:val="none" w:sz="0" w:space="0" w:color="auto"/>
        <w:left w:val="none" w:sz="0" w:space="0" w:color="auto"/>
        <w:bottom w:val="none" w:sz="0" w:space="0" w:color="auto"/>
        <w:right w:val="none" w:sz="0" w:space="0" w:color="auto"/>
      </w:divBdr>
    </w:div>
    <w:div w:id="230777501">
      <w:bodyDiv w:val="1"/>
      <w:marLeft w:val="0"/>
      <w:marRight w:val="0"/>
      <w:marTop w:val="0"/>
      <w:marBottom w:val="0"/>
      <w:divBdr>
        <w:top w:val="none" w:sz="0" w:space="0" w:color="auto"/>
        <w:left w:val="none" w:sz="0" w:space="0" w:color="auto"/>
        <w:bottom w:val="none" w:sz="0" w:space="0" w:color="auto"/>
        <w:right w:val="none" w:sz="0" w:space="0" w:color="auto"/>
      </w:divBdr>
      <w:divsChild>
        <w:div w:id="1405488996">
          <w:marLeft w:val="0"/>
          <w:marRight w:val="0"/>
          <w:marTop w:val="0"/>
          <w:marBottom w:val="0"/>
          <w:divBdr>
            <w:top w:val="none" w:sz="0" w:space="0" w:color="auto"/>
            <w:left w:val="none" w:sz="0" w:space="0" w:color="auto"/>
            <w:bottom w:val="none" w:sz="0" w:space="0" w:color="auto"/>
            <w:right w:val="none" w:sz="0" w:space="0" w:color="auto"/>
          </w:divBdr>
        </w:div>
        <w:div w:id="2055888655">
          <w:marLeft w:val="0"/>
          <w:marRight w:val="0"/>
          <w:marTop w:val="0"/>
          <w:marBottom w:val="0"/>
          <w:divBdr>
            <w:top w:val="none" w:sz="0" w:space="0" w:color="auto"/>
            <w:left w:val="none" w:sz="0" w:space="0" w:color="auto"/>
            <w:bottom w:val="none" w:sz="0" w:space="0" w:color="auto"/>
            <w:right w:val="none" w:sz="0" w:space="0" w:color="auto"/>
          </w:divBdr>
        </w:div>
      </w:divsChild>
    </w:div>
    <w:div w:id="243686263">
      <w:bodyDiv w:val="1"/>
      <w:marLeft w:val="0"/>
      <w:marRight w:val="0"/>
      <w:marTop w:val="0"/>
      <w:marBottom w:val="0"/>
      <w:divBdr>
        <w:top w:val="none" w:sz="0" w:space="0" w:color="auto"/>
        <w:left w:val="none" w:sz="0" w:space="0" w:color="auto"/>
        <w:bottom w:val="none" w:sz="0" w:space="0" w:color="auto"/>
        <w:right w:val="none" w:sz="0" w:space="0" w:color="auto"/>
      </w:divBdr>
      <w:divsChild>
        <w:div w:id="125705432">
          <w:marLeft w:val="0"/>
          <w:marRight w:val="0"/>
          <w:marTop w:val="0"/>
          <w:marBottom w:val="0"/>
          <w:divBdr>
            <w:top w:val="none" w:sz="0" w:space="0" w:color="auto"/>
            <w:left w:val="none" w:sz="0" w:space="0" w:color="auto"/>
            <w:bottom w:val="none" w:sz="0" w:space="0" w:color="auto"/>
            <w:right w:val="none" w:sz="0" w:space="0" w:color="auto"/>
          </w:divBdr>
        </w:div>
        <w:div w:id="1761834413">
          <w:marLeft w:val="0"/>
          <w:marRight w:val="0"/>
          <w:marTop w:val="0"/>
          <w:marBottom w:val="0"/>
          <w:divBdr>
            <w:top w:val="none" w:sz="0" w:space="0" w:color="auto"/>
            <w:left w:val="none" w:sz="0" w:space="0" w:color="auto"/>
            <w:bottom w:val="none" w:sz="0" w:space="0" w:color="auto"/>
            <w:right w:val="none" w:sz="0" w:space="0" w:color="auto"/>
          </w:divBdr>
        </w:div>
      </w:divsChild>
    </w:div>
    <w:div w:id="258176528">
      <w:bodyDiv w:val="1"/>
      <w:marLeft w:val="0"/>
      <w:marRight w:val="0"/>
      <w:marTop w:val="0"/>
      <w:marBottom w:val="0"/>
      <w:divBdr>
        <w:top w:val="none" w:sz="0" w:space="0" w:color="auto"/>
        <w:left w:val="none" w:sz="0" w:space="0" w:color="auto"/>
        <w:bottom w:val="none" w:sz="0" w:space="0" w:color="auto"/>
        <w:right w:val="none" w:sz="0" w:space="0" w:color="auto"/>
      </w:divBdr>
      <w:divsChild>
        <w:div w:id="60370861">
          <w:marLeft w:val="0"/>
          <w:marRight w:val="0"/>
          <w:marTop w:val="0"/>
          <w:marBottom w:val="0"/>
          <w:divBdr>
            <w:top w:val="none" w:sz="0" w:space="0" w:color="auto"/>
            <w:left w:val="none" w:sz="0" w:space="0" w:color="auto"/>
            <w:bottom w:val="none" w:sz="0" w:space="0" w:color="auto"/>
            <w:right w:val="none" w:sz="0" w:space="0" w:color="auto"/>
          </w:divBdr>
        </w:div>
        <w:div w:id="334460148">
          <w:marLeft w:val="0"/>
          <w:marRight w:val="0"/>
          <w:marTop w:val="0"/>
          <w:marBottom w:val="0"/>
          <w:divBdr>
            <w:top w:val="none" w:sz="0" w:space="0" w:color="auto"/>
            <w:left w:val="none" w:sz="0" w:space="0" w:color="auto"/>
            <w:bottom w:val="none" w:sz="0" w:space="0" w:color="auto"/>
            <w:right w:val="none" w:sz="0" w:space="0" w:color="auto"/>
          </w:divBdr>
        </w:div>
        <w:div w:id="1516724190">
          <w:marLeft w:val="0"/>
          <w:marRight w:val="0"/>
          <w:marTop w:val="0"/>
          <w:marBottom w:val="0"/>
          <w:divBdr>
            <w:top w:val="none" w:sz="0" w:space="0" w:color="auto"/>
            <w:left w:val="none" w:sz="0" w:space="0" w:color="auto"/>
            <w:bottom w:val="none" w:sz="0" w:space="0" w:color="auto"/>
            <w:right w:val="none" w:sz="0" w:space="0" w:color="auto"/>
          </w:divBdr>
        </w:div>
        <w:div w:id="1553805636">
          <w:marLeft w:val="0"/>
          <w:marRight w:val="0"/>
          <w:marTop w:val="0"/>
          <w:marBottom w:val="0"/>
          <w:divBdr>
            <w:top w:val="none" w:sz="0" w:space="0" w:color="auto"/>
            <w:left w:val="none" w:sz="0" w:space="0" w:color="auto"/>
            <w:bottom w:val="none" w:sz="0" w:space="0" w:color="auto"/>
            <w:right w:val="none" w:sz="0" w:space="0" w:color="auto"/>
          </w:divBdr>
        </w:div>
        <w:div w:id="1972053829">
          <w:marLeft w:val="0"/>
          <w:marRight w:val="0"/>
          <w:marTop w:val="0"/>
          <w:marBottom w:val="0"/>
          <w:divBdr>
            <w:top w:val="none" w:sz="0" w:space="0" w:color="auto"/>
            <w:left w:val="none" w:sz="0" w:space="0" w:color="auto"/>
            <w:bottom w:val="none" w:sz="0" w:space="0" w:color="auto"/>
            <w:right w:val="none" w:sz="0" w:space="0" w:color="auto"/>
          </w:divBdr>
        </w:div>
      </w:divsChild>
    </w:div>
    <w:div w:id="289476417">
      <w:bodyDiv w:val="1"/>
      <w:marLeft w:val="0"/>
      <w:marRight w:val="0"/>
      <w:marTop w:val="0"/>
      <w:marBottom w:val="0"/>
      <w:divBdr>
        <w:top w:val="none" w:sz="0" w:space="0" w:color="auto"/>
        <w:left w:val="none" w:sz="0" w:space="0" w:color="auto"/>
        <w:bottom w:val="none" w:sz="0" w:space="0" w:color="auto"/>
        <w:right w:val="none" w:sz="0" w:space="0" w:color="auto"/>
      </w:divBdr>
    </w:div>
    <w:div w:id="298345734">
      <w:bodyDiv w:val="1"/>
      <w:marLeft w:val="0"/>
      <w:marRight w:val="0"/>
      <w:marTop w:val="0"/>
      <w:marBottom w:val="0"/>
      <w:divBdr>
        <w:top w:val="none" w:sz="0" w:space="0" w:color="auto"/>
        <w:left w:val="none" w:sz="0" w:space="0" w:color="auto"/>
        <w:bottom w:val="none" w:sz="0" w:space="0" w:color="auto"/>
        <w:right w:val="none" w:sz="0" w:space="0" w:color="auto"/>
      </w:divBdr>
      <w:divsChild>
        <w:div w:id="397242226">
          <w:marLeft w:val="0"/>
          <w:marRight w:val="0"/>
          <w:marTop w:val="0"/>
          <w:marBottom w:val="0"/>
          <w:divBdr>
            <w:top w:val="none" w:sz="0" w:space="0" w:color="auto"/>
            <w:left w:val="none" w:sz="0" w:space="0" w:color="auto"/>
            <w:bottom w:val="none" w:sz="0" w:space="0" w:color="auto"/>
            <w:right w:val="none" w:sz="0" w:space="0" w:color="auto"/>
          </w:divBdr>
        </w:div>
      </w:divsChild>
    </w:div>
    <w:div w:id="302974900">
      <w:bodyDiv w:val="1"/>
      <w:marLeft w:val="0"/>
      <w:marRight w:val="0"/>
      <w:marTop w:val="0"/>
      <w:marBottom w:val="0"/>
      <w:divBdr>
        <w:top w:val="none" w:sz="0" w:space="0" w:color="auto"/>
        <w:left w:val="none" w:sz="0" w:space="0" w:color="auto"/>
        <w:bottom w:val="none" w:sz="0" w:space="0" w:color="auto"/>
        <w:right w:val="none" w:sz="0" w:space="0" w:color="auto"/>
      </w:divBdr>
    </w:div>
    <w:div w:id="332681444">
      <w:bodyDiv w:val="1"/>
      <w:marLeft w:val="0"/>
      <w:marRight w:val="0"/>
      <w:marTop w:val="0"/>
      <w:marBottom w:val="0"/>
      <w:divBdr>
        <w:top w:val="none" w:sz="0" w:space="0" w:color="auto"/>
        <w:left w:val="none" w:sz="0" w:space="0" w:color="auto"/>
        <w:bottom w:val="none" w:sz="0" w:space="0" w:color="auto"/>
        <w:right w:val="none" w:sz="0" w:space="0" w:color="auto"/>
      </w:divBdr>
    </w:div>
    <w:div w:id="358163965">
      <w:bodyDiv w:val="1"/>
      <w:marLeft w:val="0"/>
      <w:marRight w:val="0"/>
      <w:marTop w:val="0"/>
      <w:marBottom w:val="0"/>
      <w:divBdr>
        <w:top w:val="none" w:sz="0" w:space="0" w:color="auto"/>
        <w:left w:val="none" w:sz="0" w:space="0" w:color="auto"/>
        <w:bottom w:val="none" w:sz="0" w:space="0" w:color="auto"/>
        <w:right w:val="none" w:sz="0" w:space="0" w:color="auto"/>
      </w:divBdr>
      <w:divsChild>
        <w:div w:id="463545711">
          <w:marLeft w:val="0"/>
          <w:marRight w:val="0"/>
          <w:marTop w:val="0"/>
          <w:marBottom w:val="0"/>
          <w:divBdr>
            <w:top w:val="none" w:sz="0" w:space="0" w:color="auto"/>
            <w:left w:val="none" w:sz="0" w:space="0" w:color="auto"/>
            <w:bottom w:val="none" w:sz="0" w:space="0" w:color="auto"/>
            <w:right w:val="none" w:sz="0" w:space="0" w:color="auto"/>
          </w:divBdr>
        </w:div>
        <w:div w:id="1529484116">
          <w:marLeft w:val="0"/>
          <w:marRight w:val="0"/>
          <w:marTop w:val="0"/>
          <w:marBottom w:val="0"/>
          <w:divBdr>
            <w:top w:val="none" w:sz="0" w:space="0" w:color="auto"/>
            <w:left w:val="none" w:sz="0" w:space="0" w:color="auto"/>
            <w:bottom w:val="none" w:sz="0" w:space="0" w:color="auto"/>
            <w:right w:val="none" w:sz="0" w:space="0" w:color="auto"/>
          </w:divBdr>
        </w:div>
      </w:divsChild>
    </w:div>
    <w:div w:id="379944035">
      <w:bodyDiv w:val="1"/>
      <w:marLeft w:val="0"/>
      <w:marRight w:val="0"/>
      <w:marTop w:val="0"/>
      <w:marBottom w:val="0"/>
      <w:divBdr>
        <w:top w:val="none" w:sz="0" w:space="0" w:color="auto"/>
        <w:left w:val="none" w:sz="0" w:space="0" w:color="auto"/>
        <w:bottom w:val="none" w:sz="0" w:space="0" w:color="auto"/>
        <w:right w:val="none" w:sz="0" w:space="0" w:color="auto"/>
      </w:divBdr>
      <w:divsChild>
        <w:div w:id="13777121">
          <w:marLeft w:val="0"/>
          <w:marRight w:val="0"/>
          <w:marTop w:val="0"/>
          <w:marBottom w:val="0"/>
          <w:divBdr>
            <w:top w:val="none" w:sz="0" w:space="0" w:color="auto"/>
            <w:left w:val="none" w:sz="0" w:space="0" w:color="auto"/>
            <w:bottom w:val="none" w:sz="0" w:space="0" w:color="auto"/>
            <w:right w:val="none" w:sz="0" w:space="0" w:color="auto"/>
          </w:divBdr>
        </w:div>
        <w:div w:id="667751602">
          <w:marLeft w:val="0"/>
          <w:marRight w:val="0"/>
          <w:marTop w:val="0"/>
          <w:marBottom w:val="0"/>
          <w:divBdr>
            <w:top w:val="none" w:sz="0" w:space="0" w:color="auto"/>
            <w:left w:val="none" w:sz="0" w:space="0" w:color="auto"/>
            <w:bottom w:val="none" w:sz="0" w:space="0" w:color="auto"/>
            <w:right w:val="none" w:sz="0" w:space="0" w:color="auto"/>
          </w:divBdr>
        </w:div>
      </w:divsChild>
    </w:div>
    <w:div w:id="392430679">
      <w:bodyDiv w:val="1"/>
      <w:marLeft w:val="0"/>
      <w:marRight w:val="0"/>
      <w:marTop w:val="0"/>
      <w:marBottom w:val="0"/>
      <w:divBdr>
        <w:top w:val="none" w:sz="0" w:space="0" w:color="auto"/>
        <w:left w:val="none" w:sz="0" w:space="0" w:color="auto"/>
        <w:bottom w:val="none" w:sz="0" w:space="0" w:color="auto"/>
        <w:right w:val="none" w:sz="0" w:space="0" w:color="auto"/>
      </w:divBdr>
    </w:div>
    <w:div w:id="407919364">
      <w:bodyDiv w:val="1"/>
      <w:marLeft w:val="0"/>
      <w:marRight w:val="0"/>
      <w:marTop w:val="0"/>
      <w:marBottom w:val="0"/>
      <w:divBdr>
        <w:top w:val="none" w:sz="0" w:space="0" w:color="auto"/>
        <w:left w:val="none" w:sz="0" w:space="0" w:color="auto"/>
        <w:bottom w:val="none" w:sz="0" w:space="0" w:color="auto"/>
        <w:right w:val="none" w:sz="0" w:space="0" w:color="auto"/>
      </w:divBdr>
    </w:div>
    <w:div w:id="414592698">
      <w:bodyDiv w:val="1"/>
      <w:marLeft w:val="0"/>
      <w:marRight w:val="0"/>
      <w:marTop w:val="0"/>
      <w:marBottom w:val="0"/>
      <w:divBdr>
        <w:top w:val="none" w:sz="0" w:space="0" w:color="auto"/>
        <w:left w:val="none" w:sz="0" w:space="0" w:color="auto"/>
        <w:bottom w:val="none" w:sz="0" w:space="0" w:color="auto"/>
        <w:right w:val="none" w:sz="0" w:space="0" w:color="auto"/>
      </w:divBdr>
    </w:div>
    <w:div w:id="426000439">
      <w:bodyDiv w:val="1"/>
      <w:marLeft w:val="0"/>
      <w:marRight w:val="0"/>
      <w:marTop w:val="0"/>
      <w:marBottom w:val="0"/>
      <w:divBdr>
        <w:top w:val="none" w:sz="0" w:space="0" w:color="auto"/>
        <w:left w:val="none" w:sz="0" w:space="0" w:color="auto"/>
        <w:bottom w:val="none" w:sz="0" w:space="0" w:color="auto"/>
        <w:right w:val="none" w:sz="0" w:space="0" w:color="auto"/>
      </w:divBdr>
    </w:div>
    <w:div w:id="433331629">
      <w:bodyDiv w:val="1"/>
      <w:marLeft w:val="0"/>
      <w:marRight w:val="0"/>
      <w:marTop w:val="0"/>
      <w:marBottom w:val="0"/>
      <w:divBdr>
        <w:top w:val="none" w:sz="0" w:space="0" w:color="auto"/>
        <w:left w:val="none" w:sz="0" w:space="0" w:color="auto"/>
        <w:bottom w:val="none" w:sz="0" w:space="0" w:color="auto"/>
        <w:right w:val="none" w:sz="0" w:space="0" w:color="auto"/>
      </w:divBdr>
    </w:div>
    <w:div w:id="447283539">
      <w:bodyDiv w:val="1"/>
      <w:marLeft w:val="0"/>
      <w:marRight w:val="0"/>
      <w:marTop w:val="0"/>
      <w:marBottom w:val="0"/>
      <w:divBdr>
        <w:top w:val="none" w:sz="0" w:space="0" w:color="auto"/>
        <w:left w:val="none" w:sz="0" w:space="0" w:color="auto"/>
        <w:bottom w:val="none" w:sz="0" w:space="0" w:color="auto"/>
        <w:right w:val="none" w:sz="0" w:space="0" w:color="auto"/>
      </w:divBdr>
    </w:div>
    <w:div w:id="450516736">
      <w:bodyDiv w:val="1"/>
      <w:marLeft w:val="0"/>
      <w:marRight w:val="0"/>
      <w:marTop w:val="0"/>
      <w:marBottom w:val="0"/>
      <w:divBdr>
        <w:top w:val="none" w:sz="0" w:space="0" w:color="auto"/>
        <w:left w:val="none" w:sz="0" w:space="0" w:color="auto"/>
        <w:bottom w:val="none" w:sz="0" w:space="0" w:color="auto"/>
        <w:right w:val="none" w:sz="0" w:space="0" w:color="auto"/>
      </w:divBdr>
    </w:div>
    <w:div w:id="463423892">
      <w:bodyDiv w:val="1"/>
      <w:marLeft w:val="0"/>
      <w:marRight w:val="0"/>
      <w:marTop w:val="0"/>
      <w:marBottom w:val="0"/>
      <w:divBdr>
        <w:top w:val="none" w:sz="0" w:space="0" w:color="auto"/>
        <w:left w:val="none" w:sz="0" w:space="0" w:color="auto"/>
        <w:bottom w:val="none" w:sz="0" w:space="0" w:color="auto"/>
        <w:right w:val="none" w:sz="0" w:space="0" w:color="auto"/>
      </w:divBdr>
      <w:divsChild>
        <w:div w:id="1291012275">
          <w:marLeft w:val="0"/>
          <w:marRight w:val="0"/>
          <w:marTop w:val="0"/>
          <w:marBottom w:val="0"/>
          <w:divBdr>
            <w:top w:val="none" w:sz="0" w:space="0" w:color="auto"/>
            <w:left w:val="none" w:sz="0" w:space="0" w:color="auto"/>
            <w:bottom w:val="none" w:sz="0" w:space="0" w:color="auto"/>
            <w:right w:val="none" w:sz="0" w:space="0" w:color="auto"/>
          </w:divBdr>
          <w:divsChild>
            <w:div w:id="1011302920">
              <w:marLeft w:val="0"/>
              <w:marRight w:val="0"/>
              <w:marTop w:val="0"/>
              <w:marBottom w:val="0"/>
              <w:divBdr>
                <w:top w:val="none" w:sz="0" w:space="0" w:color="auto"/>
                <w:left w:val="none" w:sz="0" w:space="0" w:color="auto"/>
                <w:bottom w:val="none" w:sz="0" w:space="0" w:color="auto"/>
                <w:right w:val="none" w:sz="0" w:space="0" w:color="auto"/>
              </w:divBdr>
              <w:divsChild>
                <w:div w:id="16037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248">
      <w:bodyDiv w:val="1"/>
      <w:marLeft w:val="0"/>
      <w:marRight w:val="0"/>
      <w:marTop w:val="0"/>
      <w:marBottom w:val="0"/>
      <w:divBdr>
        <w:top w:val="none" w:sz="0" w:space="0" w:color="auto"/>
        <w:left w:val="none" w:sz="0" w:space="0" w:color="auto"/>
        <w:bottom w:val="none" w:sz="0" w:space="0" w:color="auto"/>
        <w:right w:val="none" w:sz="0" w:space="0" w:color="auto"/>
      </w:divBdr>
    </w:div>
    <w:div w:id="470710762">
      <w:bodyDiv w:val="1"/>
      <w:marLeft w:val="0"/>
      <w:marRight w:val="0"/>
      <w:marTop w:val="0"/>
      <w:marBottom w:val="0"/>
      <w:divBdr>
        <w:top w:val="none" w:sz="0" w:space="0" w:color="auto"/>
        <w:left w:val="none" w:sz="0" w:space="0" w:color="auto"/>
        <w:bottom w:val="none" w:sz="0" w:space="0" w:color="auto"/>
        <w:right w:val="none" w:sz="0" w:space="0" w:color="auto"/>
      </w:divBdr>
      <w:divsChild>
        <w:div w:id="759181534">
          <w:marLeft w:val="0"/>
          <w:marRight w:val="0"/>
          <w:marTop w:val="0"/>
          <w:marBottom w:val="0"/>
          <w:divBdr>
            <w:top w:val="none" w:sz="0" w:space="0" w:color="auto"/>
            <w:left w:val="none" w:sz="0" w:space="0" w:color="auto"/>
            <w:bottom w:val="none" w:sz="0" w:space="0" w:color="auto"/>
            <w:right w:val="none" w:sz="0" w:space="0" w:color="auto"/>
          </w:divBdr>
        </w:div>
        <w:div w:id="1334645909">
          <w:marLeft w:val="0"/>
          <w:marRight w:val="0"/>
          <w:marTop w:val="0"/>
          <w:marBottom w:val="0"/>
          <w:divBdr>
            <w:top w:val="none" w:sz="0" w:space="0" w:color="auto"/>
            <w:left w:val="none" w:sz="0" w:space="0" w:color="auto"/>
            <w:bottom w:val="none" w:sz="0" w:space="0" w:color="auto"/>
            <w:right w:val="none" w:sz="0" w:space="0" w:color="auto"/>
          </w:divBdr>
        </w:div>
      </w:divsChild>
    </w:div>
    <w:div w:id="479074971">
      <w:bodyDiv w:val="1"/>
      <w:marLeft w:val="0"/>
      <w:marRight w:val="0"/>
      <w:marTop w:val="0"/>
      <w:marBottom w:val="0"/>
      <w:divBdr>
        <w:top w:val="none" w:sz="0" w:space="0" w:color="auto"/>
        <w:left w:val="none" w:sz="0" w:space="0" w:color="auto"/>
        <w:bottom w:val="none" w:sz="0" w:space="0" w:color="auto"/>
        <w:right w:val="none" w:sz="0" w:space="0" w:color="auto"/>
      </w:divBdr>
    </w:div>
    <w:div w:id="480198001">
      <w:bodyDiv w:val="1"/>
      <w:marLeft w:val="0"/>
      <w:marRight w:val="0"/>
      <w:marTop w:val="0"/>
      <w:marBottom w:val="0"/>
      <w:divBdr>
        <w:top w:val="none" w:sz="0" w:space="0" w:color="auto"/>
        <w:left w:val="none" w:sz="0" w:space="0" w:color="auto"/>
        <w:bottom w:val="none" w:sz="0" w:space="0" w:color="auto"/>
        <w:right w:val="none" w:sz="0" w:space="0" w:color="auto"/>
      </w:divBdr>
    </w:div>
    <w:div w:id="486288711">
      <w:bodyDiv w:val="1"/>
      <w:marLeft w:val="0"/>
      <w:marRight w:val="0"/>
      <w:marTop w:val="0"/>
      <w:marBottom w:val="0"/>
      <w:divBdr>
        <w:top w:val="none" w:sz="0" w:space="0" w:color="auto"/>
        <w:left w:val="none" w:sz="0" w:space="0" w:color="auto"/>
        <w:bottom w:val="none" w:sz="0" w:space="0" w:color="auto"/>
        <w:right w:val="none" w:sz="0" w:space="0" w:color="auto"/>
      </w:divBdr>
    </w:div>
    <w:div w:id="547106965">
      <w:bodyDiv w:val="1"/>
      <w:marLeft w:val="0"/>
      <w:marRight w:val="0"/>
      <w:marTop w:val="0"/>
      <w:marBottom w:val="0"/>
      <w:divBdr>
        <w:top w:val="none" w:sz="0" w:space="0" w:color="auto"/>
        <w:left w:val="none" w:sz="0" w:space="0" w:color="auto"/>
        <w:bottom w:val="none" w:sz="0" w:space="0" w:color="auto"/>
        <w:right w:val="none" w:sz="0" w:space="0" w:color="auto"/>
      </w:divBdr>
    </w:div>
    <w:div w:id="554244095">
      <w:bodyDiv w:val="1"/>
      <w:marLeft w:val="0"/>
      <w:marRight w:val="0"/>
      <w:marTop w:val="0"/>
      <w:marBottom w:val="0"/>
      <w:divBdr>
        <w:top w:val="none" w:sz="0" w:space="0" w:color="auto"/>
        <w:left w:val="none" w:sz="0" w:space="0" w:color="auto"/>
        <w:bottom w:val="none" w:sz="0" w:space="0" w:color="auto"/>
        <w:right w:val="none" w:sz="0" w:space="0" w:color="auto"/>
      </w:divBdr>
      <w:divsChild>
        <w:div w:id="691537809">
          <w:marLeft w:val="0"/>
          <w:marRight w:val="0"/>
          <w:marTop w:val="0"/>
          <w:marBottom w:val="0"/>
          <w:divBdr>
            <w:top w:val="none" w:sz="0" w:space="0" w:color="auto"/>
            <w:left w:val="none" w:sz="0" w:space="0" w:color="auto"/>
            <w:bottom w:val="none" w:sz="0" w:space="0" w:color="auto"/>
            <w:right w:val="none" w:sz="0" w:space="0" w:color="auto"/>
          </w:divBdr>
        </w:div>
        <w:div w:id="1471169450">
          <w:marLeft w:val="0"/>
          <w:marRight w:val="0"/>
          <w:marTop w:val="0"/>
          <w:marBottom w:val="0"/>
          <w:divBdr>
            <w:top w:val="none" w:sz="0" w:space="0" w:color="auto"/>
            <w:left w:val="none" w:sz="0" w:space="0" w:color="auto"/>
            <w:bottom w:val="none" w:sz="0" w:space="0" w:color="auto"/>
            <w:right w:val="none" w:sz="0" w:space="0" w:color="auto"/>
          </w:divBdr>
        </w:div>
        <w:div w:id="1518037021">
          <w:marLeft w:val="0"/>
          <w:marRight w:val="0"/>
          <w:marTop w:val="0"/>
          <w:marBottom w:val="0"/>
          <w:divBdr>
            <w:top w:val="none" w:sz="0" w:space="0" w:color="auto"/>
            <w:left w:val="none" w:sz="0" w:space="0" w:color="auto"/>
            <w:bottom w:val="none" w:sz="0" w:space="0" w:color="auto"/>
            <w:right w:val="none" w:sz="0" w:space="0" w:color="auto"/>
          </w:divBdr>
        </w:div>
        <w:div w:id="1646204950">
          <w:marLeft w:val="0"/>
          <w:marRight w:val="0"/>
          <w:marTop w:val="0"/>
          <w:marBottom w:val="0"/>
          <w:divBdr>
            <w:top w:val="none" w:sz="0" w:space="0" w:color="auto"/>
            <w:left w:val="none" w:sz="0" w:space="0" w:color="auto"/>
            <w:bottom w:val="none" w:sz="0" w:space="0" w:color="auto"/>
            <w:right w:val="none" w:sz="0" w:space="0" w:color="auto"/>
          </w:divBdr>
        </w:div>
        <w:div w:id="1989286985">
          <w:marLeft w:val="0"/>
          <w:marRight w:val="0"/>
          <w:marTop w:val="0"/>
          <w:marBottom w:val="0"/>
          <w:divBdr>
            <w:top w:val="none" w:sz="0" w:space="0" w:color="auto"/>
            <w:left w:val="none" w:sz="0" w:space="0" w:color="auto"/>
            <w:bottom w:val="none" w:sz="0" w:space="0" w:color="auto"/>
            <w:right w:val="none" w:sz="0" w:space="0" w:color="auto"/>
          </w:divBdr>
        </w:div>
      </w:divsChild>
    </w:div>
    <w:div w:id="568535518">
      <w:bodyDiv w:val="1"/>
      <w:marLeft w:val="0"/>
      <w:marRight w:val="0"/>
      <w:marTop w:val="0"/>
      <w:marBottom w:val="0"/>
      <w:divBdr>
        <w:top w:val="none" w:sz="0" w:space="0" w:color="auto"/>
        <w:left w:val="none" w:sz="0" w:space="0" w:color="auto"/>
        <w:bottom w:val="none" w:sz="0" w:space="0" w:color="auto"/>
        <w:right w:val="none" w:sz="0" w:space="0" w:color="auto"/>
      </w:divBdr>
    </w:div>
    <w:div w:id="603272634">
      <w:bodyDiv w:val="1"/>
      <w:marLeft w:val="0"/>
      <w:marRight w:val="0"/>
      <w:marTop w:val="0"/>
      <w:marBottom w:val="0"/>
      <w:divBdr>
        <w:top w:val="none" w:sz="0" w:space="0" w:color="auto"/>
        <w:left w:val="none" w:sz="0" w:space="0" w:color="auto"/>
        <w:bottom w:val="none" w:sz="0" w:space="0" w:color="auto"/>
        <w:right w:val="none" w:sz="0" w:space="0" w:color="auto"/>
      </w:divBdr>
    </w:div>
    <w:div w:id="607154313">
      <w:bodyDiv w:val="1"/>
      <w:marLeft w:val="0"/>
      <w:marRight w:val="0"/>
      <w:marTop w:val="0"/>
      <w:marBottom w:val="0"/>
      <w:divBdr>
        <w:top w:val="none" w:sz="0" w:space="0" w:color="auto"/>
        <w:left w:val="none" w:sz="0" w:space="0" w:color="auto"/>
        <w:bottom w:val="none" w:sz="0" w:space="0" w:color="auto"/>
        <w:right w:val="none" w:sz="0" w:space="0" w:color="auto"/>
      </w:divBdr>
      <w:divsChild>
        <w:div w:id="1572345521">
          <w:marLeft w:val="0"/>
          <w:marRight w:val="0"/>
          <w:marTop w:val="120"/>
          <w:marBottom w:val="120"/>
          <w:divBdr>
            <w:top w:val="none" w:sz="0" w:space="0" w:color="auto"/>
            <w:left w:val="none" w:sz="0" w:space="0" w:color="auto"/>
            <w:bottom w:val="none" w:sz="0" w:space="0" w:color="auto"/>
            <w:right w:val="none" w:sz="0" w:space="0" w:color="auto"/>
          </w:divBdr>
        </w:div>
      </w:divsChild>
    </w:div>
    <w:div w:id="619532565">
      <w:bodyDiv w:val="1"/>
      <w:marLeft w:val="0"/>
      <w:marRight w:val="0"/>
      <w:marTop w:val="0"/>
      <w:marBottom w:val="0"/>
      <w:divBdr>
        <w:top w:val="none" w:sz="0" w:space="0" w:color="auto"/>
        <w:left w:val="none" w:sz="0" w:space="0" w:color="auto"/>
        <w:bottom w:val="none" w:sz="0" w:space="0" w:color="auto"/>
        <w:right w:val="none" w:sz="0" w:space="0" w:color="auto"/>
      </w:divBdr>
    </w:div>
    <w:div w:id="664432717">
      <w:bodyDiv w:val="1"/>
      <w:marLeft w:val="0"/>
      <w:marRight w:val="0"/>
      <w:marTop w:val="0"/>
      <w:marBottom w:val="0"/>
      <w:divBdr>
        <w:top w:val="none" w:sz="0" w:space="0" w:color="auto"/>
        <w:left w:val="none" w:sz="0" w:space="0" w:color="auto"/>
        <w:bottom w:val="none" w:sz="0" w:space="0" w:color="auto"/>
        <w:right w:val="none" w:sz="0" w:space="0" w:color="auto"/>
      </w:divBdr>
    </w:div>
    <w:div w:id="666370818">
      <w:bodyDiv w:val="1"/>
      <w:marLeft w:val="0"/>
      <w:marRight w:val="0"/>
      <w:marTop w:val="0"/>
      <w:marBottom w:val="0"/>
      <w:divBdr>
        <w:top w:val="none" w:sz="0" w:space="0" w:color="auto"/>
        <w:left w:val="none" w:sz="0" w:space="0" w:color="auto"/>
        <w:bottom w:val="none" w:sz="0" w:space="0" w:color="auto"/>
        <w:right w:val="none" w:sz="0" w:space="0" w:color="auto"/>
      </w:divBdr>
      <w:divsChild>
        <w:div w:id="506098300">
          <w:marLeft w:val="-225"/>
          <w:marRight w:val="0"/>
          <w:marTop w:val="75"/>
          <w:marBottom w:val="75"/>
          <w:divBdr>
            <w:top w:val="none" w:sz="0" w:space="0" w:color="auto"/>
            <w:left w:val="none" w:sz="0" w:space="0" w:color="auto"/>
            <w:bottom w:val="none" w:sz="0" w:space="0" w:color="auto"/>
            <w:right w:val="none" w:sz="0" w:space="0" w:color="auto"/>
          </w:divBdr>
        </w:div>
      </w:divsChild>
    </w:div>
    <w:div w:id="686448367">
      <w:bodyDiv w:val="1"/>
      <w:marLeft w:val="0"/>
      <w:marRight w:val="0"/>
      <w:marTop w:val="0"/>
      <w:marBottom w:val="0"/>
      <w:divBdr>
        <w:top w:val="none" w:sz="0" w:space="0" w:color="auto"/>
        <w:left w:val="none" w:sz="0" w:space="0" w:color="auto"/>
        <w:bottom w:val="none" w:sz="0" w:space="0" w:color="auto"/>
        <w:right w:val="none" w:sz="0" w:space="0" w:color="auto"/>
      </w:divBdr>
    </w:div>
    <w:div w:id="688415332">
      <w:bodyDiv w:val="1"/>
      <w:marLeft w:val="0"/>
      <w:marRight w:val="0"/>
      <w:marTop w:val="0"/>
      <w:marBottom w:val="0"/>
      <w:divBdr>
        <w:top w:val="none" w:sz="0" w:space="0" w:color="auto"/>
        <w:left w:val="none" w:sz="0" w:space="0" w:color="auto"/>
        <w:bottom w:val="none" w:sz="0" w:space="0" w:color="auto"/>
        <w:right w:val="none" w:sz="0" w:space="0" w:color="auto"/>
      </w:divBdr>
    </w:div>
    <w:div w:id="692145174">
      <w:bodyDiv w:val="1"/>
      <w:marLeft w:val="0"/>
      <w:marRight w:val="0"/>
      <w:marTop w:val="0"/>
      <w:marBottom w:val="0"/>
      <w:divBdr>
        <w:top w:val="none" w:sz="0" w:space="0" w:color="auto"/>
        <w:left w:val="none" w:sz="0" w:space="0" w:color="auto"/>
        <w:bottom w:val="none" w:sz="0" w:space="0" w:color="auto"/>
        <w:right w:val="none" w:sz="0" w:space="0" w:color="auto"/>
      </w:divBdr>
    </w:div>
    <w:div w:id="699286783">
      <w:bodyDiv w:val="1"/>
      <w:marLeft w:val="0"/>
      <w:marRight w:val="0"/>
      <w:marTop w:val="0"/>
      <w:marBottom w:val="0"/>
      <w:divBdr>
        <w:top w:val="none" w:sz="0" w:space="0" w:color="auto"/>
        <w:left w:val="none" w:sz="0" w:space="0" w:color="auto"/>
        <w:bottom w:val="none" w:sz="0" w:space="0" w:color="auto"/>
        <w:right w:val="none" w:sz="0" w:space="0" w:color="auto"/>
      </w:divBdr>
    </w:div>
    <w:div w:id="702680734">
      <w:bodyDiv w:val="1"/>
      <w:marLeft w:val="0"/>
      <w:marRight w:val="0"/>
      <w:marTop w:val="0"/>
      <w:marBottom w:val="0"/>
      <w:divBdr>
        <w:top w:val="none" w:sz="0" w:space="0" w:color="auto"/>
        <w:left w:val="none" w:sz="0" w:space="0" w:color="auto"/>
        <w:bottom w:val="none" w:sz="0" w:space="0" w:color="auto"/>
        <w:right w:val="none" w:sz="0" w:space="0" w:color="auto"/>
      </w:divBdr>
    </w:div>
    <w:div w:id="726997213">
      <w:bodyDiv w:val="1"/>
      <w:marLeft w:val="0"/>
      <w:marRight w:val="0"/>
      <w:marTop w:val="0"/>
      <w:marBottom w:val="0"/>
      <w:divBdr>
        <w:top w:val="none" w:sz="0" w:space="0" w:color="auto"/>
        <w:left w:val="none" w:sz="0" w:space="0" w:color="auto"/>
        <w:bottom w:val="none" w:sz="0" w:space="0" w:color="auto"/>
        <w:right w:val="none" w:sz="0" w:space="0" w:color="auto"/>
      </w:divBdr>
    </w:div>
    <w:div w:id="736781318">
      <w:bodyDiv w:val="1"/>
      <w:marLeft w:val="0"/>
      <w:marRight w:val="0"/>
      <w:marTop w:val="0"/>
      <w:marBottom w:val="0"/>
      <w:divBdr>
        <w:top w:val="none" w:sz="0" w:space="0" w:color="auto"/>
        <w:left w:val="none" w:sz="0" w:space="0" w:color="auto"/>
        <w:bottom w:val="none" w:sz="0" w:space="0" w:color="auto"/>
        <w:right w:val="none" w:sz="0" w:space="0" w:color="auto"/>
      </w:divBdr>
    </w:div>
    <w:div w:id="740905713">
      <w:bodyDiv w:val="1"/>
      <w:marLeft w:val="0"/>
      <w:marRight w:val="0"/>
      <w:marTop w:val="0"/>
      <w:marBottom w:val="0"/>
      <w:divBdr>
        <w:top w:val="none" w:sz="0" w:space="0" w:color="auto"/>
        <w:left w:val="none" w:sz="0" w:space="0" w:color="auto"/>
        <w:bottom w:val="none" w:sz="0" w:space="0" w:color="auto"/>
        <w:right w:val="none" w:sz="0" w:space="0" w:color="auto"/>
      </w:divBdr>
    </w:div>
    <w:div w:id="747071222">
      <w:bodyDiv w:val="1"/>
      <w:marLeft w:val="0"/>
      <w:marRight w:val="0"/>
      <w:marTop w:val="0"/>
      <w:marBottom w:val="0"/>
      <w:divBdr>
        <w:top w:val="none" w:sz="0" w:space="0" w:color="auto"/>
        <w:left w:val="none" w:sz="0" w:space="0" w:color="auto"/>
        <w:bottom w:val="none" w:sz="0" w:space="0" w:color="auto"/>
        <w:right w:val="none" w:sz="0" w:space="0" w:color="auto"/>
      </w:divBdr>
    </w:div>
    <w:div w:id="751006412">
      <w:bodyDiv w:val="1"/>
      <w:marLeft w:val="0"/>
      <w:marRight w:val="0"/>
      <w:marTop w:val="0"/>
      <w:marBottom w:val="0"/>
      <w:divBdr>
        <w:top w:val="none" w:sz="0" w:space="0" w:color="auto"/>
        <w:left w:val="none" w:sz="0" w:space="0" w:color="auto"/>
        <w:bottom w:val="none" w:sz="0" w:space="0" w:color="auto"/>
        <w:right w:val="none" w:sz="0" w:space="0" w:color="auto"/>
      </w:divBdr>
      <w:divsChild>
        <w:div w:id="199250801">
          <w:marLeft w:val="0"/>
          <w:marRight w:val="0"/>
          <w:marTop w:val="0"/>
          <w:marBottom w:val="0"/>
          <w:divBdr>
            <w:top w:val="none" w:sz="0" w:space="0" w:color="auto"/>
            <w:left w:val="none" w:sz="0" w:space="0" w:color="auto"/>
            <w:bottom w:val="none" w:sz="0" w:space="0" w:color="auto"/>
            <w:right w:val="none" w:sz="0" w:space="0" w:color="auto"/>
          </w:divBdr>
        </w:div>
        <w:div w:id="378944135">
          <w:marLeft w:val="0"/>
          <w:marRight w:val="0"/>
          <w:marTop w:val="0"/>
          <w:marBottom w:val="0"/>
          <w:divBdr>
            <w:top w:val="none" w:sz="0" w:space="0" w:color="auto"/>
            <w:left w:val="none" w:sz="0" w:space="0" w:color="auto"/>
            <w:bottom w:val="none" w:sz="0" w:space="0" w:color="auto"/>
            <w:right w:val="none" w:sz="0" w:space="0" w:color="auto"/>
          </w:divBdr>
        </w:div>
        <w:div w:id="669409616">
          <w:marLeft w:val="0"/>
          <w:marRight w:val="0"/>
          <w:marTop w:val="0"/>
          <w:marBottom w:val="0"/>
          <w:divBdr>
            <w:top w:val="none" w:sz="0" w:space="0" w:color="auto"/>
            <w:left w:val="none" w:sz="0" w:space="0" w:color="auto"/>
            <w:bottom w:val="none" w:sz="0" w:space="0" w:color="auto"/>
            <w:right w:val="none" w:sz="0" w:space="0" w:color="auto"/>
          </w:divBdr>
        </w:div>
        <w:div w:id="1477064068">
          <w:marLeft w:val="0"/>
          <w:marRight w:val="0"/>
          <w:marTop w:val="0"/>
          <w:marBottom w:val="0"/>
          <w:divBdr>
            <w:top w:val="none" w:sz="0" w:space="0" w:color="auto"/>
            <w:left w:val="none" w:sz="0" w:space="0" w:color="auto"/>
            <w:bottom w:val="none" w:sz="0" w:space="0" w:color="auto"/>
            <w:right w:val="none" w:sz="0" w:space="0" w:color="auto"/>
          </w:divBdr>
        </w:div>
        <w:div w:id="1603411527">
          <w:marLeft w:val="0"/>
          <w:marRight w:val="0"/>
          <w:marTop w:val="0"/>
          <w:marBottom w:val="0"/>
          <w:divBdr>
            <w:top w:val="none" w:sz="0" w:space="0" w:color="auto"/>
            <w:left w:val="none" w:sz="0" w:space="0" w:color="auto"/>
            <w:bottom w:val="none" w:sz="0" w:space="0" w:color="auto"/>
            <w:right w:val="none" w:sz="0" w:space="0" w:color="auto"/>
          </w:divBdr>
        </w:div>
      </w:divsChild>
    </w:div>
    <w:div w:id="769400361">
      <w:bodyDiv w:val="1"/>
      <w:marLeft w:val="0"/>
      <w:marRight w:val="0"/>
      <w:marTop w:val="0"/>
      <w:marBottom w:val="0"/>
      <w:divBdr>
        <w:top w:val="none" w:sz="0" w:space="0" w:color="auto"/>
        <w:left w:val="none" w:sz="0" w:space="0" w:color="auto"/>
        <w:bottom w:val="none" w:sz="0" w:space="0" w:color="auto"/>
        <w:right w:val="none" w:sz="0" w:space="0" w:color="auto"/>
      </w:divBdr>
    </w:div>
    <w:div w:id="794100396">
      <w:bodyDiv w:val="1"/>
      <w:marLeft w:val="0"/>
      <w:marRight w:val="0"/>
      <w:marTop w:val="0"/>
      <w:marBottom w:val="0"/>
      <w:divBdr>
        <w:top w:val="none" w:sz="0" w:space="0" w:color="auto"/>
        <w:left w:val="none" w:sz="0" w:space="0" w:color="auto"/>
        <w:bottom w:val="none" w:sz="0" w:space="0" w:color="auto"/>
        <w:right w:val="none" w:sz="0" w:space="0" w:color="auto"/>
      </w:divBdr>
    </w:div>
    <w:div w:id="811485014">
      <w:bodyDiv w:val="1"/>
      <w:marLeft w:val="0"/>
      <w:marRight w:val="0"/>
      <w:marTop w:val="0"/>
      <w:marBottom w:val="0"/>
      <w:divBdr>
        <w:top w:val="none" w:sz="0" w:space="0" w:color="auto"/>
        <w:left w:val="none" w:sz="0" w:space="0" w:color="auto"/>
        <w:bottom w:val="none" w:sz="0" w:space="0" w:color="auto"/>
        <w:right w:val="none" w:sz="0" w:space="0" w:color="auto"/>
      </w:divBdr>
    </w:div>
    <w:div w:id="830175234">
      <w:bodyDiv w:val="1"/>
      <w:marLeft w:val="0"/>
      <w:marRight w:val="0"/>
      <w:marTop w:val="0"/>
      <w:marBottom w:val="0"/>
      <w:divBdr>
        <w:top w:val="none" w:sz="0" w:space="0" w:color="auto"/>
        <w:left w:val="none" w:sz="0" w:space="0" w:color="auto"/>
        <w:bottom w:val="none" w:sz="0" w:space="0" w:color="auto"/>
        <w:right w:val="none" w:sz="0" w:space="0" w:color="auto"/>
      </w:divBdr>
    </w:div>
    <w:div w:id="842014793">
      <w:bodyDiv w:val="1"/>
      <w:marLeft w:val="0"/>
      <w:marRight w:val="0"/>
      <w:marTop w:val="0"/>
      <w:marBottom w:val="0"/>
      <w:divBdr>
        <w:top w:val="none" w:sz="0" w:space="0" w:color="auto"/>
        <w:left w:val="none" w:sz="0" w:space="0" w:color="auto"/>
        <w:bottom w:val="none" w:sz="0" w:space="0" w:color="auto"/>
        <w:right w:val="none" w:sz="0" w:space="0" w:color="auto"/>
      </w:divBdr>
    </w:div>
    <w:div w:id="846560609">
      <w:bodyDiv w:val="1"/>
      <w:marLeft w:val="0"/>
      <w:marRight w:val="0"/>
      <w:marTop w:val="0"/>
      <w:marBottom w:val="0"/>
      <w:divBdr>
        <w:top w:val="none" w:sz="0" w:space="0" w:color="auto"/>
        <w:left w:val="none" w:sz="0" w:space="0" w:color="auto"/>
        <w:bottom w:val="none" w:sz="0" w:space="0" w:color="auto"/>
        <w:right w:val="none" w:sz="0" w:space="0" w:color="auto"/>
      </w:divBdr>
    </w:div>
    <w:div w:id="855078850">
      <w:bodyDiv w:val="1"/>
      <w:marLeft w:val="0"/>
      <w:marRight w:val="0"/>
      <w:marTop w:val="0"/>
      <w:marBottom w:val="0"/>
      <w:divBdr>
        <w:top w:val="none" w:sz="0" w:space="0" w:color="auto"/>
        <w:left w:val="none" w:sz="0" w:space="0" w:color="auto"/>
        <w:bottom w:val="none" w:sz="0" w:space="0" w:color="auto"/>
        <w:right w:val="none" w:sz="0" w:space="0" w:color="auto"/>
      </w:divBdr>
    </w:div>
    <w:div w:id="864710770">
      <w:bodyDiv w:val="1"/>
      <w:marLeft w:val="0"/>
      <w:marRight w:val="0"/>
      <w:marTop w:val="0"/>
      <w:marBottom w:val="0"/>
      <w:divBdr>
        <w:top w:val="none" w:sz="0" w:space="0" w:color="auto"/>
        <w:left w:val="none" w:sz="0" w:space="0" w:color="auto"/>
        <w:bottom w:val="none" w:sz="0" w:space="0" w:color="auto"/>
        <w:right w:val="none" w:sz="0" w:space="0" w:color="auto"/>
      </w:divBdr>
    </w:div>
    <w:div w:id="895162387">
      <w:bodyDiv w:val="1"/>
      <w:marLeft w:val="0"/>
      <w:marRight w:val="0"/>
      <w:marTop w:val="0"/>
      <w:marBottom w:val="0"/>
      <w:divBdr>
        <w:top w:val="none" w:sz="0" w:space="0" w:color="auto"/>
        <w:left w:val="none" w:sz="0" w:space="0" w:color="auto"/>
        <w:bottom w:val="none" w:sz="0" w:space="0" w:color="auto"/>
        <w:right w:val="none" w:sz="0" w:space="0" w:color="auto"/>
      </w:divBdr>
    </w:div>
    <w:div w:id="907497794">
      <w:bodyDiv w:val="1"/>
      <w:marLeft w:val="0"/>
      <w:marRight w:val="0"/>
      <w:marTop w:val="0"/>
      <w:marBottom w:val="0"/>
      <w:divBdr>
        <w:top w:val="none" w:sz="0" w:space="0" w:color="auto"/>
        <w:left w:val="none" w:sz="0" w:space="0" w:color="auto"/>
        <w:bottom w:val="none" w:sz="0" w:space="0" w:color="auto"/>
        <w:right w:val="none" w:sz="0" w:space="0" w:color="auto"/>
      </w:divBdr>
    </w:div>
    <w:div w:id="929655087">
      <w:bodyDiv w:val="1"/>
      <w:marLeft w:val="0"/>
      <w:marRight w:val="0"/>
      <w:marTop w:val="0"/>
      <w:marBottom w:val="0"/>
      <w:divBdr>
        <w:top w:val="none" w:sz="0" w:space="0" w:color="auto"/>
        <w:left w:val="none" w:sz="0" w:space="0" w:color="auto"/>
        <w:bottom w:val="none" w:sz="0" w:space="0" w:color="auto"/>
        <w:right w:val="none" w:sz="0" w:space="0" w:color="auto"/>
      </w:divBdr>
    </w:div>
    <w:div w:id="932664240">
      <w:bodyDiv w:val="1"/>
      <w:marLeft w:val="0"/>
      <w:marRight w:val="0"/>
      <w:marTop w:val="0"/>
      <w:marBottom w:val="0"/>
      <w:divBdr>
        <w:top w:val="none" w:sz="0" w:space="0" w:color="auto"/>
        <w:left w:val="none" w:sz="0" w:space="0" w:color="auto"/>
        <w:bottom w:val="none" w:sz="0" w:space="0" w:color="auto"/>
        <w:right w:val="none" w:sz="0" w:space="0" w:color="auto"/>
      </w:divBdr>
    </w:div>
    <w:div w:id="946306023">
      <w:bodyDiv w:val="1"/>
      <w:marLeft w:val="0"/>
      <w:marRight w:val="0"/>
      <w:marTop w:val="0"/>
      <w:marBottom w:val="0"/>
      <w:divBdr>
        <w:top w:val="none" w:sz="0" w:space="0" w:color="auto"/>
        <w:left w:val="none" w:sz="0" w:space="0" w:color="auto"/>
        <w:bottom w:val="none" w:sz="0" w:space="0" w:color="auto"/>
        <w:right w:val="none" w:sz="0" w:space="0" w:color="auto"/>
      </w:divBdr>
    </w:div>
    <w:div w:id="952395663">
      <w:bodyDiv w:val="1"/>
      <w:marLeft w:val="0"/>
      <w:marRight w:val="0"/>
      <w:marTop w:val="0"/>
      <w:marBottom w:val="0"/>
      <w:divBdr>
        <w:top w:val="none" w:sz="0" w:space="0" w:color="auto"/>
        <w:left w:val="none" w:sz="0" w:space="0" w:color="auto"/>
        <w:bottom w:val="none" w:sz="0" w:space="0" w:color="auto"/>
        <w:right w:val="none" w:sz="0" w:space="0" w:color="auto"/>
      </w:divBdr>
    </w:div>
    <w:div w:id="957374803">
      <w:bodyDiv w:val="1"/>
      <w:marLeft w:val="0"/>
      <w:marRight w:val="0"/>
      <w:marTop w:val="0"/>
      <w:marBottom w:val="0"/>
      <w:divBdr>
        <w:top w:val="none" w:sz="0" w:space="0" w:color="auto"/>
        <w:left w:val="none" w:sz="0" w:space="0" w:color="auto"/>
        <w:bottom w:val="none" w:sz="0" w:space="0" w:color="auto"/>
        <w:right w:val="none" w:sz="0" w:space="0" w:color="auto"/>
      </w:divBdr>
    </w:div>
    <w:div w:id="1037775828">
      <w:bodyDiv w:val="1"/>
      <w:marLeft w:val="0"/>
      <w:marRight w:val="0"/>
      <w:marTop w:val="0"/>
      <w:marBottom w:val="0"/>
      <w:divBdr>
        <w:top w:val="none" w:sz="0" w:space="0" w:color="auto"/>
        <w:left w:val="none" w:sz="0" w:space="0" w:color="auto"/>
        <w:bottom w:val="none" w:sz="0" w:space="0" w:color="auto"/>
        <w:right w:val="none" w:sz="0" w:space="0" w:color="auto"/>
      </w:divBdr>
    </w:div>
    <w:div w:id="1044864262">
      <w:bodyDiv w:val="1"/>
      <w:marLeft w:val="0"/>
      <w:marRight w:val="0"/>
      <w:marTop w:val="0"/>
      <w:marBottom w:val="0"/>
      <w:divBdr>
        <w:top w:val="none" w:sz="0" w:space="0" w:color="auto"/>
        <w:left w:val="none" w:sz="0" w:space="0" w:color="auto"/>
        <w:bottom w:val="none" w:sz="0" w:space="0" w:color="auto"/>
        <w:right w:val="none" w:sz="0" w:space="0" w:color="auto"/>
      </w:divBdr>
    </w:div>
    <w:div w:id="1045834224">
      <w:bodyDiv w:val="1"/>
      <w:marLeft w:val="0"/>
      <w:marRight w:val="0"/>
      <w:marTop w:val="0"/>
      <w:marBottom w:val="0"/>
      <w:divBdr>
        <w:top w:val="none" w:sz="0" w:space="0" w:color="auto"/>
        <w:left w:val="none" w:sz="0" w:space="0" w:color="auto"/>
        <w:bottom w:val="none" w:sz="0" w:space="0" w:color="auto"/>
        <w:right w:val="none" w:sz="0" w:space="0" w:color="auto"/>
      </w:divBdr>
    </w:div>
    <w:div w:id="1053507936">
      <w:bodyDiv w:val="1"/>
      <w:marLeft w:val="0"/>
      <w:marRight w:val="0"/>
      <w:marTop w:val="0"/>
      <w:marBottom w:val="0"/>
      <w:divBdr>
        <w:top w:val="none" w:sz="0" w:space="0" w:color="auto"/>
        <w:left w:val="none" w:sz="0" w:space="0" w:color="auto"/>
        <w:bottom w:val="none" w:sz="0" w:space="0" w:color="auto"/>
        <w:right w:val="none" w:sz="0" w:space="0" w:color="auto"/>
      </w:divBdr>
    </w:div>
    <w:div w:id="1069228391">
      <w:bodyDiv w:val="1"/>
      <w:marLeft w:val="0"/>
      <w:marRight w:val="0"/>
      <w:marTop w:val="0"/>
      <w:marBottom w:val="0"/>
      <w:divBdr>
        <w:top w:val="none" w:sz="0" w:space="0" w:color="auto"/>
        <w:left w:val="none" w:sz="0" w:space="0" w:color="auto"/>
        <w:bottom w:val="none" w:sz="0" w:space="0" w:color="auto"/>
        <w:right w:val="none" w:sz="0" w:space="0" w:color="auto"/>
      </w:divBdr>
    </w:div>
    <w:div w:id="1070226617">
      <w:bodyDiv w:val="1"/>
      <w:marLeft w:val="0"/>
      <w:marRight w:val="0"/>
      <w:marTop w:val="0"/>
      <w:marBottom w:val="0"/>
      <w:divBdr>
        <w:top w:val="none" w:sz="0" w:space="0" w:color="auto"/>
        <w:left w:val="none" w:sz="0" w:space="0" w:color="auto"/>
        <w:bottom w:val="none" w:sz="0" w:space="0" w:color="auto"/>
        <w:right w:val="none" w:sz="0" w:space="0" w:color="auto"/>
      </w:divBdr>
    </w:div>
    <w:div w:id="1105006666">
      <w:bodyDiv w:val="1"/>
      <w:marLeft w:val="0"/>
      <w:marRight w:val="0"/>
      <w:marTop w:val="0"/>
      <w:marBottom w:val="0"/>
      <w:divBdr>
        <w:top w:val="none" w:sz="0" w:space="0" w:color="auto"/>
        <w:left w:val="none" w:sz="0" w:space="0" w:color="auto"/>
        <w:bottom w:val="none" w:sz="0" w:space="0" w:color="auto"/>
        <w:right w:val="none" w:sz="0" w:space="0" w:color="auto"/>
      </w:divBdr>
    </w:div>
    <w:div w:id="1119373102">
      <w:bodyDiv w:val="1"/>
      <w:marLeft w:val="0"/>
      <w:marRight w:val="0"/>
      <w:marTop w:val="0"/>
      <w:marBottom w:val="0"/>
      <w:divBdr>
        <w:top w:val="none" w:sz="0" w:space="0" w:color="auto"/>
        <w:left w:val="none" w:sz="0" w:space="0" w:color="auto"/>
        <w:bottom w:val="none" w:sz="0" w:space="0" w:color="auto"/>
        <w:right w:val="none" w:sz="0" w:space="0" w:color="auto"/>
      </w:divBdr>
    </w:div>
    <w:div w:id="1170212822">
      <w:bodyDiv w:val="1"/>
      <w:marLeft w:val="0"/>
      <w:marRight w:val="0"/>
      <w:marTop w:val="0"/>
      <w:marBottom w:val="0"/>
      <w:divBdr>
        <w:top w:val="none" w:sz="0" w:space="0" w:color="auto"/>
        <w:left w:val="none" w:sz="0" w:space="0" w:color="auto"/>
        <w:bottom w:val="none" w:sz="0" w:space="0" w:color="auto"/>
        <w:right w:val="none" w:sz="0" w:space="0" w:color="auto"/>
      </w:divBdr>
    </w:div>
    <w:div w:id="1192256434">
      <w:bodyDiv w:val="1"/>
      <w:marLeft w:val="0"/>
      <w:marRight w:val="0"/>
      <w:marTop w:val="0"/>
      <w:marBottom w:val="0"/>
      <w:divBdr>
        <w:top w:val="none" w:sz="0" w:space="0" w:color="auto"/>
        <w:left w:val="none" w:sz="0" w:space="0" w:color="auto"/>
        <w:bottom w:val="none" w:sz="0" w:space="0" w:color="auto"/>
        <w:right w:val="none" w:sz="0" w:space="0" w:color="auto"/>
      </w:divBdr>
    </w:div>
    <w:div w:id="1212695523">
      <w:bodyDiv w:val="1"/>
      <w:marLeft w:val="0"/>
      <w:marRight w:val="0"/>
      <w:marTop w:val="0"/>
      <w:marBottom w:val="0"/>
      <w:divBdr>
        <w:top w:val="none" w:sz="0" w:space="0" w:color="auto"/>
        <w:left w:val="none" w:sz="0" w:space="0" w:color="auto"/>
        <w:bottom w:val="none" w:sz="0" w:space="0" w:color="auto"/>
        <w:right w:val="none" w:sz="0" w:space="0" w:color="auto"/>
      </w:divBdr>
    </w:div>
    <w:div w:id="1219904469">
      <w:bodyDiv w:val="1"/>
      <w:marLeft w:val="0"/>
      <w:marRight w:val="0"/>
      <w:marTop w:val="0"/>
      <w:marBottom w:val="0"/>
      <w:divBdr>
        <w:top w:val="none" w:sz="0" w:space="0" w:color="auto"/>
        <w:left w:val="none" w:sz="0" w:space="0" w:color="auto"/>
        <w:bottom w:val="none" w:sz="0" w:space="0" w:color="auto"/>
        <w:right w:val="none" w:sz="0" w:space="0" w:color="auto"/>
      </w:divBdr>
    </w:div>
    <w:div w:id="1222713312">
      <w:bodyDiv w:val="1"/>
      <w:marLeft w:val="0"/>
      <w:marRight w:val="0"/>
      <w:marTop w:val="0"/>
      <w:marBottom w:val="0"/>
      <w:divBdr>
        <w:top w:val="none" w:sz="0" w:space="0" w:color="auto"/>
        <w:left w:val="none" w:sz="0" w:space="0" w:color="auto"/>
        <w:bottom w:val="none" w:sz="0" w:space="0" w:color="auto"/>
        <w:right w:val="none" w:sz="0" w:space="0" w:color="auto"/>
      </w:divBdr>
    </w:div>
    <w:div w:id="1224026259">
      <w:bodyDiv w:val="1"/>
      <w:marLeft w:val="0"/>
      <w:marRight w:val="0"/>
      <w:marTop w:val="0"/>
      <w:marBottom w:val="0"/>
      <w:divBdr>
        <w:top w:val="none" w:sz="0" w:space="0" w:color="auto"/>
        <w:left w:val="none" w:sz="0" w:space="0" w:color="auto"/>
        <w:bottom w:val="none" w:sz="0" w:space="0" w:color="auto"/>
        <w:right w:val="none" w:sz="0" w:space="0" w:color="auto"/>
      </w:divBdr>
    </w:div>
    <w:div w:id="1266041135">
      <w:bodyDiv w:val="1"/>
      <w:marLeft w:val="0"/>
      <w:marRight w:val="0"/>
      <w:marTop w:val="0"/>
      <w:marBottom w:val="0"/>
      <w:divBdr>
        <w:top w:val="none" w:sz="0" w:space="0" w:color="auto"/>
        <w:left w:val="none" w:sz="0" w:space="0" w:color="auto"/>
        <w:bottom w:val="none" w:sz="0" w:space="0" w:color="auto"/>
        <w:right w:val="none" w:sz="0" w:space="0" w:color="auto"/>
      </w:divBdr>
    </w:div>
    <w:div w:id="1276326257">
      <w:bodyDiv w:val="1"/>
      <w:marLeft w:val="0"/>
      <w:marRight w:val="0"/>
      <w:marTop w:val="0"/>
      <w:marBottom w:val="0"/>
      <w:divBdr>
        <w:top w:val="none" w:sz="0" w:space="0" w:color="auto"/>
        <w:left w:val="none" w:sz="0" w:space="0" w:color="auto"/>
        <w:bottom w:val="none" w:sz="0" w:space="0" w:color="auto"/>
        <w:right w:val="none" w:sz="0" w:space="0" w:color="auto"/>
      </w:divBdr>
      <w:divsChild>
        <w:div w:id="408384552">
          <w:marLeft w:val="0"/>
          <w:marRight w:val="0"/>
          <w:marTop w:val="0"/>
          <w:marBottom w:val="0"/>
          <w:divBdr>
            <w:top w:val="none" w:sz="0" w:space="0" w:color="auto"/>
            <w:left w:val="none" w:sz="0" w:space="0" w:color="auto"/>
            <w:bottom w:val="none" w:sz="0" w:space="0" w:color="auto"/>
            <w:right w:val="none" w:sz="0" w:space="0" w:color="auto"/>
          </w:divBdr>
        </w:div>
        <w:div w:id="591621872">
          <w:marLeft w:val="0"/>
          <w:marRight w:val="0"/>
          <w:marTop w:val="0"/>
          <w:marBottom w:val="0"/>
          <w:divBdr>
            <w:top w:val="none" w:sz="0" w:space="0" w:color="auto"/>
            <w:left w:val="none" w:sz="0" w:space="0" w:color="auto"/>
            <w:bottom w:val="none" w:sz="0" w:space="0" w:color="auto"/>
            <w:right w:val="none" w:sz="0" w:space="0" w:color="auto"/>
          </w:divBdr>
          <w:divsChild>
            <w:div w:id="122357787">
              <w:marLeft w:val="0"/>
              <w:marRight w:val="0"/>
              <w:marTop w:val="0"/>
              <w:marBottom w:val="0"/>
              <w:divBdr>
                <w:top w:val="none" w:sz="0" w:space="0" w:color="auto"/>
                <w:left w:val="none" w:sz="0" w:space="0" w:color="auto"/>
                <w:bottom w:val="none" w:sz="0" w:space="0" w:color="auto"/>
                <w:right w:val="none" w:sz="0" w:space="0" w:color="auto"/>
              </w:divBdr>
            </w:div>
            <w:div w:id="610475936">
              <w:marLeft w:val="0"/>
              <w:marRight w:val="0"/>
              <w:marTop w:val="0"/>
              <w:marBottom w:val="0"/>
              <w:divBdr>
                <w:top w:val="none" w:sz="0" w:space="0" w:color="auto"/>
                <w:left w:val="none" w:sz="0" w:space="0" w:color="auto"/>
                <w:bottom w:val="none" w:sz="0" w:space="0" w:color="auto"/>
                <w:right w:val="none" w:sz="0" w:space="0" w:color="auto"/>
              </w:divBdr>
            </w:div>
            <w:div w:id="1008950455">
              <w:marLeft w:val="0"/>
              <w:marRight w:val="0"/>
              <w:marTop w:val="0"/>
              <w:marBottom w:val="0"/>
              <w:divBdr>
                <w:top w:val="none" w:sz="0" w:space="0" w:color="auto"/>
                <w:left w:val="none" w:sz="0" w:space="0" w:color="auto"/>
                <w:bottom w:val="none" w:sz="0" w:space="0" w:color="auto"/>
                <w:right w:val="none" w:sz="0" w:space="0" w:color="auto"/>
              </w:divBdr>
            </w:div>
            <w:div w:id="1343122028">
              <w:marLeft w:val="0"/>
              <w:marRight w:val="0"/>
              <w:marTop w:val="0"/>
              <w:marBottom w:val="0"/>
              <w:divBdr>
                <w:top w:val="none" w:sz="0" w:space="0" w:color="auto"/>
                <w:left w:val="none" w:sz="0" w:space="0" w:color="auto"/>
                <w:bottom w:val="none" w:sz="0" w:space="0" w:color="auto"/>
                <w:right w:val="none" w:sz="0" w:space="0" w:color="auto"/>
              </w:divBdr>
            </w:div>
            <w:div w:id="1511287181">
              <w:marLeft w:val="0"/>
              <w:marRight w:val="0"/>
              <w:marTop w:val="0"/>
              <w:marBottom w:val="0"/>
              <w:divBdr>
                <w:top w:val="none" w:sz="0" w:space="0" w:color="auto"/>
                <w:left w:val="none" w:sz="0" w:space="0" w:color="auto"/>
                <w:bottom w:val="none" w:sz="0" w:space="0" w:color="auto"/>
                <w:right w:val="none" w:sz="0" w:space="0" w:color="auto"/>
              </w:divBdr>
            </w:div>
            <w:div w:id="1874229905">
              <w:marLeft w:val="0"/>
              <w:marRight w:val="0"/>
              <w:marTop w:val="0"/>
              <w:marBottom w:val="0"/>
              <w:divBdr>
                <w:top w:val="none" w:sz="0" w:space="0" w:color="auto"/>
                <w:left w:val="none" w:sz="0" w:space="0" w:color="auto"/>
                <w:bottom w:val="none" w:sz="0" w:space="0" w:color="auto"/>
                <w:right w:val="none" w:sz="0" w:space="0" w:color="auto"/>
              </w:divBdr>
            </w:div>
            <w:div w:id="2071532962">
              <w:marLeft w:val="0"/>
              <w:marRight w:val="0"/>
              <w:marTop w:val="0"/>
              <w:marBottom w:val="0"/>
              <w:divBdr>
                <w:top w:val="none" w:sz="0" w:space="0" w:color="auto"/>
                <w:left w:val="none" w:sz="0" w:space="0" w:color="auto"/>
                <w:bottom w:val="none" w:sz="0" w:space="0" w:color="auto"/>
                <w:right w:val="none" w:sz="0" w:space="0" w:color="auto"/>
              </w:divBdr>
            </w:div>
            <w:div w:id="214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334">
      <w:bodyDiv w:val="1"/>
      <w:marLeft w:val="0"/>
      <w:marRight w:val="0"/>
      <w:marTop w:val="0"/>
      <w:marBottom w:val="0"/>
      <w:divBdr>
        <w:top w:val="none" w:sz="0" w:space="0" w:color="auto"/>
        <w:left w:val="none" w:sz="0" w:space="0" w:color="auto"/>
        <w:bottom w:val="none" w:sz="0" w:space="0" w:color="auto"/>
        <w:right w:val="none" w:sz="0" w:space="0" w:color="auto"/>
      </w:divBdr>
    </w:div>
    <w:div w:id="1317301680">
      <w:bodyDiv w:val="1"/>
      <w:marLeft w:val="0"/>
      <w:marRight w:val="0"/>
      <w:marTop w:val="0"/>
      <w:marBottom w:val="0"/>
      <w:divBdr>
        <w:top w:val="none" w:sz="0" w:space="0" w:color="auto"/>
        <w:left w:val="none" w:sz="0" w:space="0" w:color="auto"/>
        <w:bottom w:val="none" w:sz="0" w:space="0" w:color="auto"/>
        <w:right w:val="none" w:sz="0" w:space="0" w:color="auto"/>
      </w:divBdr>
    </w:div>
    <w:div w:id="1329791224">
      <w:bodyDiv w:val="1"/>
      <w:marLeft w:val="0"/>
      <w:marRight w:val="0"/>
      <w:marTop w:val="0"/>
      <w:marBottom w:val="0"/>
      <w:divBdr>
        <w:top w:val="none" w:sz="0" w:space="0" w:color="auto"/>
        <w:left w:val="none" w:sz="0" w:space="0" w:color="auto"/>
        <w:bottom w:val="none" w:sz="0" w:space="0" w:color="auto"/>
        <w:right w:val="none" w:sz="0" w:space="0" w:color="auto"/>
      </w:divBdr>
    </w:div>
    <w:div w:id="1346176130">
      <w:bodyDiv w:val="1"/>
      <w:marLeft w:val="0"/>
      <w:marRight w:val="0"/>
      <w:marTop w:val="0"/>
      <w:marBottom w:val="0"/>
      <w:divBdr>
        <w:top w:val="none" w:sz="0" w:space="0" w:color="auto"/>
        <w:left w:val="none" w:sz="0" w:space="0" w:color="auto"/>
        <w:bottom w:val="none" w:sz="0" w:space="0" w:color="auto"/>
        <w:right w:val="none" w:sz="0" w:space="0" w:color="auto"/>
      </w:divBdr>
    </w:div>
    <w:div w:id="1364131904">
      <w:bodyDiv w:val="1"/>
      <w:marLeft w:val="0"/>
      <w:marRight w:val="0"/>
      <w:marTop w:val="0"/>
      <w:marBottom w:val="0"/>
      <w:divBdr>
        <w:top w:val="none" w:sz="0" w:space="0" w:color="auto"/>
        <w:left w:val="none" w:sz="0" w:space="0" w:color="auto"/>
        <w:bottom w:val="none" w:sz="0" w:space="0" w:color="auto"/>
        <w:right w:val="none" w:sz="0" w:space="0" w:color="auto"/>
      </w:divBdr>
      <w:divsChild>
        <w:div w:id="424963698">
          <w:marLeft w:val="0"/>
          <w:marRight w:val="0"/>
          <w:marTop w:val="0"/>
          <w:marBottom w:val="0"/>
          <w:divBdr>
            <w:top w:val="none" w:sz="0" w:space="0" w:color="auto"/>
            <w:left w:val="none" w:sz="0" w:space="0" w:color="auto"/>
            <w:bottom w:val="none" w:sz="0" w:space="0" w:color="auto"/>
            <w:right w:val="none" w:sz="0" w:space="0" w:color="auto"/>
          </w:divBdr>
        </w:div>
        <w:div w:id="702100933">
          <w:marLeft w:val="0"/>
          <w:marRight w:val="0"/>
          <w:marTop w:val="0"/>
          <w:marBottom w:val="0"/>
          <w:divBdr>
            <w:top w:val="none" w:sz="0" w:space="0" w:color="auto"/>
            <w:left w:val="none" w:sz="0" w:space="0" w:color="auto"/>
            <w:bottom w:val="none" w:sz="0" w:space="0" w:color="auto"/>
            <w:right w:val="none" w:sz="0" w:space="0" w:color="auto"/>
          </w:divBdr>
        </w:div>
        <w:div w:id="1526404010">
          <w:marLeft w:val="0"/>
          <w:marRight w:val="0"/>
          <w:marTop w:val="0"/>
          <w:marBottom w:val="0"/>
          <w:divBdr>
            <w:top w:val="none" w:sz="0" w:space="0" w:color="auto"/>
            <w:left w:val="none" w:sz="0" w:space="0" w:color="auto"/>
            <w:bottom w:val="none" w:sz="0" w:space="0" w:color="auto"/>
            <w:right w:val="none" w:sz="0" w:space="0" w:color="auto"/>
          </w:divBdr>
        </w:div>
        <w:div w:id="1555921704">
          <w:marLeft w:val="0"/>
          <w:marRight w:val="0"/>
          <w:marTop w:val="0"/>
          <w:marBottom w:val="0"/>
          <w:divBdr>
            <w:top w:val="none" w:sz="0" w:space="0" w:color="auto"/>
            <w:left w:val="none" w:sz="0" w:space="0" w:color="auto"/>
            <w:bottom w:val="none" w:sz="0" w:space="0" w:color="auto"/>
            <w:right w:val="none" w:sz="0" w:space="0" w:color="auto"/>
          </w:divBdr>
        </w:div>
        <w:div w:id="1974097992">
          <w:marLeft w:val="0"/>
          <w:marRight w:val="0"/>
          <w:marTop w:val="0"/>
          <w:marBottom w:val="0"/>
          <w:divBdr>
            <w:top w:val="none" w:sz="0" w:space="0" w:color="auto"/>
            <w:left w:val="none" w:sz="0" w:space="0" w:color="auto"/>
            <w:bottom w:val="none" w:sz="0" w:space="0" w:color="auto"/>
            <w:right w:val="none" w:sz="0" w:space="0" w:color="auto"/>
          </w:divBdr>
        </w:div>
      </w:divsChild>
    </w:div>
    <w:div w:id="1369992590">
      <w:bodyDiv w:val="1"/>
      <w:marLeft w:val="0"/>
      <w:marRight w:val="0"/>
      <w:marTop w:val="0"/>
      <w:marBottom w:val="0"/>
      <w:divBdr>
        <w:top w:val="none" w:sz="0" w:space="0" w:color="auto"/>
        <w:left w:val="none" w:sz="0" w:space="0" w:color="auto"/>
        <w:bottom w:val="none" w:sz="0" w:space="0" w:color="auto"/>
        <w:right w:val="none" w:sz="0" w:space="0" w:color="auto"/>
      </w:divBdr>
    </w:div>
    <w:div w:id="1376615656">
      <w:bodyDiv w:val="1"/>
      <w:marLeft w:val="0"/>
      <w:marRight w:val="0"/>
      <w:marTop w:val="0"/>
      <w:marBottom w:val="0"/>
      <w:divBdr>
        <w:top w:val="none" w:sz="0" w:space="0" w:color="auto"/>
        <w:left w:val="none" w:sz="0" w:space="0" w:color="auto"/>
        <w:bottom w:val="none" w:sz="0" w:space="0" w:color="auto"/>
        <w:right w:val="none" w:sz="0" w:space="0" w:color="auto"/>
      </w:divBdr>
    </w:div>
    <w:div w:id="1388605293">
      <w:bodyDiv w:val="1"/>
      <w:marLeft w:val="0"/>
      <w:marRight w:val="0"/>
      <w:marTop w:val="0"/>
      <w:marBottom w:val="0"/>
      <w:divBdr>
        <w:top w:val="none" w:sz="0" w:space="0" w:color="auto"/>
        <w:left w:val="none" w:sz="0" w:space="0" w:color="auto"/>
        <w:bottom w:val="none" w:sz="0" w:space="0" w:color="auto"/>
        <w:right w:val="none" w:sz="0" w:space="0" w:color="auto"/>
      </w:divBdr>
    </w:div>
    <w:div w:id="1410468537">
      <w:bodyDiv w:val="1"/>
      <w:marLeft w:val="0"/>
      <w:marRight w:val="0"/>
      <w:marTop w:val="0"/>
      <w:marBottom w:val="0"/>
      <w:divBdr>
        <w:top w:val="none" w:sz="0" w:space="0" w:color="auto"/>
        <w:left w:val="none" w:sz="0" w:space="0" w:color="auto"/>
        <w:bottom w:val="none" w:sz="0" w:space="0" w:color="auto"/>
        <w:right w:val="none" w:sz="0" w:space="0" w:color="auto"/>
      </w:divBdr>
    </w:div>
    <w:div w:id="1416895447">
      <w:bodyDiv w:val="1"/>
      <w:marLeft w:val="0"/>
      <w:marRight w:val="0"/>
      <w:marTop w:val="0"/>
      <w:marBottom w:val="0"/>
      <w:divBdr>
        <w:top w:val="none" w:sz="0" w:space="0" w:color="auto"/>
        <w:left w:val="none" w:sz="0" w:space="0" w:color="auto"/>
        <w:bottom w:val="none" w:sz="0" w:space="0" w:color="auto"/>
        <w:right w:val="none" w:sz="0" w:space="0" w:color="auto"/>
      </w:divBdr>
    </w:div>
    <w:div w:id="1417705869">
      <w:bodyDiv w:val="1"/>
      <w:marLeft w:val="0"/>
      <w:marRight w:val="0"/>
      <w:marTop w:val="0"/>
      <w:marBottom w:val="0"/>
      <w:divBdr>
        <w:top w:val="none" w:sz="0" w:space="0" w:color="auto"/>
        <w:left w:val="none" w:sz="0" w:space="0" w:color="auto"/>
        <w:bottom w:val="none" w:sz="0" w:space="0" w:color="auto"/>
        <w:right w:val="none" w:sz="0" w:space="0" w:color="auto"/>
      </w:divBdr>
    </w:div>
    <w:div w:id="1421835615">
      <w:bodyDiv w:val="1"/>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 w:id="1380940076">
          <w:marLeft w:val="0"/>
          <w:marRight w:val="0"/>
          <w:marTop w:val="0"/>
          <w:marBottom w:val="0"/>
          <w:divBdr>
            <w:top w:val="none" w:sz="0" w:space="0" w:color="auto"/>
            <w:left w:val="none" w:sz="0" w:space="0" w:color="auto"/>
            <w:bottom w:val="none" w:sz="0" w:space="0" w:color="auto"/>
            <w:right w:val="none" w:sz="0" w:space="0" w:color="auto"/>
          </w:divBdr>
        </w:div>
      </w:divsChild>
    </w:div>
    <w:div w:id="1437091837">
      <w:bodyDiv w:val="1"/>
      <w:marLeft w:val="0"/>
      <w:marRight w:val="0"/>
      <w:marTop w:val="0"/>
      <w:marBottom w:val="0"/>
      <w:divBdr>
        <w:top w:val="none" w:sz="0" w:space="0" w:color="auto"/>
        <w:left w:val="none" w:sz="0" w:space="0" w:color="auto"/>
        <w:bottom w:val="none" w:sz="0" w:space="0" w:color="auto"/>
        <w:right w:val="none" w:sz="0" w:space="0" w:color="auto"/>
      </w:divBdr>
    </w:div>
    <w:div w:id="1449081264">
      <w:bodyDiv w:val="1"/>
      <w:marLeft w:val="0"/>
      <w:marRight w:val="0"/>
      <w:marTop w:val="0"/>
      <w:marBottom w:val="0"/>
      <w:divBdr>
        <w:top w:val="none" w:sz="0" w:space="0" w:color="auto"/>
        <w:left w:val="none" w:sz="0" w:space="0" w:color="auto"/>
        <w:bottom w:val="none" w:sz="0" w:space="0" w:color="auto"/>
        <w:right w:val="none" w:sz="0" w:space="0" w:color="auto"/>
      </w:divBdr>
    </w:div>
    <w:div w:id="1477843146">
      <w:bodyDiv w:val="1"/>
      <w:marLeft w:val="0"/>
      <w:marRight w:val="0"/>
      <w:marTop w:val="0"/>
      <w:marBottom w:val="0"/>
      <w:divBdr>
        <w:top w:val="none" w:sz="0" w:space="0" w:color="auto"/>
        <w:left w:val="none" w:sz="0" w:space="0" w:color="auto"/>
        <w:bottom w:val="none" w:sz="0" w:space="0" w:color="auto"/>
        <w:right w:val="none" w:sz="0" w:space="0" w:color="auto"/>
      </w:divBdr>
    </w:div>
    <w:div w:id="1488470833">
      <w:bodyDiv w:val="1"/>
      <w:marLeft w:val="0"/>
      <w:marRight w:val="0"/>
      <w:marTop w:val="0"/>
      <w:marBottom w:val="0"/>
      <w:divBdr>
        <w:top w:val="none" w:sz="0" w:space="0" w:color="auto"/>
        <w:left w:val="none" w:sz="0" w:space="0" w:color="auto"/>
        <w:bottom w:val="none" w:sz="0" w:space="0" w:color="auto"/>
        <w:right w:val="none" w:sz="0" w:space="0" w:color="auto"/>
      </w:divBdr>
    </w:div>
    <w:div w:id="1544291416">
      <w:bodyDiv w:val="1"/>
      <w:marLeft w:val="0"/>
      <w:marRight w:val="0"/>
      <w:marTop w:val="0"/>
      <w:marBottom w:val="0"/>
      <w:divBdr>
        <w:top w:val="none" w:sz="0" w:space="0" w:color="auto"/>
        <w:left w:val="none" w:sz="0" w:space="0" w:color="auto"/>
        <w:bottom w:val="none" w:sz="0" w:space="0" w:color="auto"/>
        <w:right w:val="none" w:sz="0" w:space="0" w:color="auto"/>
      </w:divBdr>
    </w:div>
    <w:div w:id="1560089288">
      <w:bodyDiv w:val="1"/>
      <w:marLeft w:val="0"/>
      <w:marRight w:val="0"/>
      <w:marTop w:val="0"/>
      <w:marBottom w:val="0"/>
      <w:divBdr>
        <w:top w:val="none" w:sz="0" w:space="0" w:color="auto"/>
        <w:left w:val="none" w:sz="0" w:space="0" w:color="auto"/>
        <w:bottom w:val="none" w:sz="0" w:space="0" w:color="auto"/>
        <w:right w:val="none" w:sz="0" w:space="0" w:color="auto"/>
      </w:divBdr>
    </w:div>
    <w:div w:id="1570530176">
      <w:bodyDiv w:val="1"/>
      <w:marLeft w:val="0"/>
      <w:marRight w:val="0"/>
      <w:marTop w:val="0"/>
      <w:marBottom w:val="0"/>
      <w:divBdr>
        <w:top w:val="none" w:sz="0" w:space="0" w:color="auto"/>
        <w:left w:val="none" w:sz="0" w:space="0" w:color="auto"/>
        <w:bottom w:val="none" w:sz="0" w:space="0" w:color="auto"/>
        <w:right w:val="none" w:sz="0" w:space="0" w:color="auto"/>
      </w:divBdr>
    </w:div>
    <w:div w:id="1577352794">
      <w:bodyDiv w:val="1"/>
      <w:marLeft w:val="0"/>
      <w:marRight w:val="0"/>
      <w:marTop w:val="0"/>
      <w:marBottom w:val="0"/>
      <w:divBdr>
        <w:top w:val="none" w:sz="0" w:space="0" w:color="auto"/>
        <w:left w:val="none" w:sz="0" w:space="0" w:color="auto"/>
        <w:bottom w:val="none" w:sz="0" w:space="0" w:color="auto"/>
        <w:right w:val="none" w:sz="0" w:space="0" w:color="auto"/>
      </w:divBdr>
    </w:div>
    <w:div w:id="1582106234">
      <w:bodyDiv w:val="1"/>
      <w:marLeft w:val="0"/>
      <w:marRight w:val="0"/>
      <w:marTop w:val="0"/>
      <w:marBottom w:val="0"/>
      <w:divBdr>
        <w:top w:val="none" w:sz="0" w:space="0" w:color="auto"/>
        <w:left w:val="none" w:sz="0" w:space="0" w:color="auto"/>
        <w:bottom w:val="none" w:sz="0" w:space="0" w:color="auto"/>
        <w:right w:val="none" w:sz="0" w:space="0" w:color="auto"/>
      </w:divBdr>
    </w:div>
    <w:div w:id="1609124374">
      <w:bodyDiv w:val="1"/>
      <w:marLeft w:val="0"/>
      <w:marRight w:val="0"/>
      <w:marTop w:val="0"/>
      <w:marBottom w:val="0"/>
      <w:divBdr>
        <w:top w:val="none" w:sz="0" w:space="0" w:color="auto"/>
        <w:left w:val="none" w:sz="0" w:space="0" w:color="auto"/>
        <w:bottom w:val="none" w:sz="0" w:space="0" w:color="auto"/>
        <w:right w:val="none" w:sz="0" w:space="0" w:color="auto"/>
      </w:divBdr>
    </w:div>
    <w:div w:id="1615598190">
      <w:bodyDiv w:val="1"/>
      <w:marLeft w:val="0"/>
      <w:marRight w:val="0"/>
      <w:marTop w:val="0"/>
      <w:marBottom w:val="0"/>
      <w:divBdr>
        <w:top w:val="none" w:sz="0" w:space="0" w:color="auto"/>
        <w:left w:val="none" w:sz="0" w:space="0" w:color="auto"/>
        <w:bottom w:val="none" w:sz="0" w:space="0" w:color="auto"/>
        <w:right w:val="none" w:sz="0" w:space="0" w:color="auto"/>
      </w:divBdr>
    </w:div>
    <w:div w:id="1625844165">
      <w:bodyDiv w:val="1"/>
      <w:marLeft w:val="0"/>
      <w:marRight w:val="0"/>
      <w:marTop w:val="0"/>
      <w:marBottom w:val="0"/>
      <w:divBdr>
        <w:top w:val="none" w:sz="0" w:space="0" w:color="auto"/>
        <w:left w:val="none" w:sz="0" w:space="0" w:color="auto"/>
        <w:bottom w:val="none" w:sz="0" w:space="0" w:color="auto"/>
        <w:right w:val="none" w:sz="0" w:space="0" w:color="auto"/>
      </w:divBdr>
    </w:div>
    <w:div w:id="1628193551">
      <w:bodyDiv w:val="1"/>
      <w:marLeft w:val="0"/>
      <w:marRight w:val="0"/>
      <w:marTop w:val="0"/>
      <w:marBottom w:val="0"/>
      <w:divBdr>
        <w:top w:val="none" w:sz="0" w:space="0" w:color="auto"/>
        <w:left w:val="none" w:sz="0" w:space="0" w:color="auto"/>
        <w:bottom w:val="none" w:sz="0" w:space="0" w:color="auto"/>
        <w:right w:val="none" w:sz="0" w:space="0" w:color="auto"/>
      </w:divBdr>
    </w:div>
    <w:div w:id="1632860491">
      <w:bodyDiv w:val="1"/>
      <w:marLeft w:val="0"/>
      <w:marRight w:val="0"/>
      <w:marTop w:val="0"/>
      <w:marBottom w:val="0"/>
      <w:divBdr>
        <w:top w:val="none" w:sz="0" w:space="0" w:color="auto"/>
        <w:left w:val="none" w:sz="0" w:space="0" w:color="auto"/>
        <w:bottom w:val="none" w:sz="0" w:space="0" w:color="auto"/>
        <w:right w:val="none" w:sz="0" w:space="0" w:color="auto"/>
      </w:divBdr>
    </w:div>
    <w:div w:id="1669553313">
      <w:bodyDiv w:val="1"/>
      <w:marLeft w:val="0"/>
      <w:marRight w:val="0"/>
      <w:marTop w:val="0"/>
      <w:marBottom w:val="0"/>
      <w:divBdr>
        <w:top w:val="none" w:sz="0" w:space="0" w:color="auto"/>
        <w:left w:val="none" w:sz="0" w:space="0" w:color="auto"/>
        <w:bottom w:val="none" w:sz="0" w:space="0" w:color="auto"/>
        <w:right w:val="none" w:sz="0" w:space="0" w:color="auto"/>
      </w:divBdr>
    </w:div>
    <w:div w:id="1687172674">
      <w:bodyDiv w:val="1"/>
      <w:marLeft w:val="0"/>
      <w:marRight w:val="0"/>
      <w:marTop w:val="0"/>
      <w:marBottom w:val="0"/>
      <w:divBdr>
        <w:top w:val="none" w:sz="0" w:space="0" w:color="auto"/>
        <w:left w:val="none" w:sz="0" w:space="0" w:color="auto"/>
        <w:bottom w:val="none" w:sz="0" w:space="0" w:color="auto"/>
        <w:right w:val="none" w:sz="0" w:space="0" w:color="auto"/>
      </w:divBdr>
    </w:div>
    <w:div w:id="1688872233">
      <w:bodyDiv w:val="1"/>
      <w:marLeft w:val="0"/>
      <w:marRight w:val="0"/>
      <w:marTop w:val="0"/>
      <w:marBottom w:val="0"/>
      <w:divBdr>
        <w:top w:val="none" w:sz="0" w:space="0" w:color="auto"/>
        <w:left w:val="none" w:sz="0" w:space="0" w:color="auto"/>
        <w:bottom w:val="none" w:sz="0" w:space="0" w:color="auto"/>
        <w:right w:val="none" w:sz="0" w:space="0" w:color="auto"/>
      </w:divBdr>
      <w:divsChild>
        <w:div w:id="144248692">
          <w:marLeft w:val="0"/>
          <w:marRight w:val="0"/>
          <w:marTop w:val="0"/>
          <w:marBottom w:val="0"/>
          <w:divBdr>
            <w:top w:val="none" w:sz="0" w:space="0" w:color="auto"/>
            <w:left w:val="none" w:sz="0" w:space="0" w:color="auto"/>
            <w:bottom w:val="none" w:sz="0" w:space="0" w:color="auto"/>
            <w:right w:val="none" w:sz="0" w:space="0" w:color="auto"/>
          </w:divBdr>
        </w:div>
        <w:div w:id="1367802110">
          <w:marLeft w:val="0"/>
          <w:marRight w:val="0"/>
          <w:marTop w:val="0"/>
          <w:marBottom w:val="0"/>
          <w:divBdr>
            <w:top w:val="none" w:sz="0" w:space="0" w:color="auto"/>
            <w:left w:val="none" w:sz="0" w:space="0" w:color="auto"/>
            <w:bottom w:val="none" w:sz="0" w:space="0" w:color="auto"/>
            <w:right w:val="none" w:sz="0" w:space="0" w:color="auto"/>
          </w:divBdr>
        </w:div>
      </w:divsChild>
    </w:div>
    <w:div w:id="1701272126">
      <w:bodyDiv w:val="1"/>
      <w:marLeft w:val="0"/>
      <w:marRight w:val="0"/>
      <w:marTop w:val="0"/>
      <w:marBottom w:val="0"/>
      <w:divBdr>
        <w:top w:val="none" w:sz="0" w:space="0" w:color="auto"/>
        <w:left w:val="none" w:sz="0" w:space="0" w:color="auto"/>
        <w:bottom w:val="none" w:sz="0" w:space="0" w:color="auto"/>
        <w:right w:val="none" w:sz="0" w:space="0" w:color="auto"/>
      </w:divBdr>
    </w:div>
    <w:div w:id="1717923289">
      <w:bodyDiv w:val="1"/>
      <w:marLeft w:val="0"/>
      <w:marRight w:val="0"/>
      <w:marTop w:val="0"/>
      <w:marBottom w:val="0"/>
      <w:divBdr>
        <w:top w:val="none" w:sz="0" w:space="0" w:color="auto"/>
        <w:left w:val="none" w:sz="0" w:space="0" w:color="auto"/>
        <w:bottom w:val="none" w:sz="0" w:space="0" w:color="auto"/>
        <w:right w:val="none" w:sz="0" w:space="0" w:color="auto"/>
      </w:divBdr>
    </w:div>
    <w:div w:id="1760906279">
      <w:bodyDiv w:val="1"/>
      <w:marLeft w:val="0"/>
      <w:marRight w:val="0"/>
      <w:marTop w:val="0"/>
      <w:marBottom w:val="0"/>
      <w:divBdr>
        <w:top w:val="none" w:sz="0" w:space="0" w:color="auto"/>
        <w:left w:val="none" w:sz="0" w:space="0" w:color="auto"/>
        <w:bottom w:val="none" w:sz="0" w:space="0" w:color="auto"/>
        <w:right w:val="none" w:sz="0" w:space="0" w:color="auto"/>
      </w:divBdr>
    </w:div>
    <w:div w:id="1801144335">
      <w:bodyDiv w:val="1"/>
      <w:marLeft w:val="0"/>
      <w:marRight w:val="0"/>
      <w:marTop w:val="0"/>
      <w:marBottom w:val="0"/>
      <w:divBdr>
        <w:top w:val="none" w:sz="0" w:space="0" w:color="auto"/>
        <w:left w:val="none" w:sz="0" w:space="0" w:color="auto"/>
        <w:bottom w:val="none" w:sz="0" w:space="0" w:color="auto"/>
        <w:right w:val="none" w:sz="0" w:space="0" w:color="auto"/>
      </w:divBdr>
    </w:div>
    <w:div w:id="1812096214">
      <w:bodyDiv w:val="1"/>
      <w:marLeft w:val="0"/>
      <w:marRight w:val="0"/>
      <w:marTop w:val="0"/>
      <w:marBottom w:val="0"/>
      <w:divBdr>
        <w:top w:val="none" w:sz="0" w:space="0" w:color="auto"/>
        <w:left w:val="none" w:sz="0" w:space="0" w:color="auto"/>
        <w:bottom w:val="none" w:sz="0" w:space="0" w:color="auto"/>
        <w:right w:val="none" w:sz="0" w:space="0" w:color="auto"/>
      </w:divBdr>
    </w:div>
    <w:div w:id="1849907011">
      <w:bodyDiv w:val="1"/>
      <w:marLeft w:val="0"/>
      <w:marRight w:val="0"/>
      <w:marTop w:val="0"/>
      <w:marBottom w:val="0"/>
      <w:divBdr>
        <w:top w:val="none" w:sz="0" w:space="0" w:color="auto"/>
        <w:left w:val="none" w:sz="0" w:space="0" w:color="auto"/>
        <w:bottom w:val="none" w:sz="0" w:space="0" w:color="auto"/>
        <w:right w:val="none" w:sz="0" w:space="0" w:color="auto"/>
      </w:divBdr>
      <w:divsChild>
        <w:div w:id="724181804">
          <w:marLeft w:val="0"/>
          <w:marRight w:val="0"/>
          <w:marTop w:val="0"/>
          <w:marBottom w:val="0"/>
          <w:divBdr>
            <w:top w:val="none" w:sz="0" w:space="0" w:color="auto"/>
            <w:left w:val="none" w:sz="0" w:space="0" w:color="auto"/>
            <w:bottom w:val="none" w:sz="0" w:space="0" w:color="auto"/>
            <w:right w:val="none" w:sz="0" w:space="0" w:color="auto"/>
          </w:divBdr>
          <w:divsChild>
            <w:div w:id="110634331">
              <w:marLeft w:val="0"/>
              <w:marRight w:val="0"/>
              <w:marTop w:val="0"/>
              <w:marBottom w:val="0"/>
              <w:divBdr>
                <w:top w:val="none" w:sz="0" w:space="0" w:color="auto"/>
                <w:left w:val="none" w:sz="0" w:space="0" w:color="auto"/>
                <w:bottom w:val="none" w:sz="0" w:space="0" w:color="auto"/>
                <w:right w:val="none" w:sz="0" w:space="0" w:color="auto"/>
              </w:divBdr>
            </w:div>
            <w:div w:id="504907500">
              <w:marLeft w:val="0"/>
              <w:marRight w:val="0"/>
              <w:marTop w:val="0"/>
              <w:marBottom w:val="0"/>
              <w:divBdr>
                <w:top w:val="none" w:sz="0" w:space="0" w:color="auto"/>
                <w:left w:val="none" w:sz="0" w:space="0" w:color="auto"/>
                <w:bottom w:val="none" w:sz="0" w:space="0" w:color="auto"/>
                <w:right w:val="none" w:sz="0" w:space="0" w:color="auto"/>
              </w:divBdr>
            </w:div>
            <w:div w:id="546837060">
              <w:marLeft w:val="0"/>
              <w:marRight w:val="0"/>
              <w:marTop w:val="0"/>
              <w:marBottom w:val="0"/>
              <w:divBdr>
                <w:top w:val="none" w:sz="0" w:space="0" w:color="auto"/>
                <w:left w:val="none" w:sz="0" w:space="0" w:color="auto"/>
                <w:bottom w:val="none" w:sz="0" w:space="0" w:color="auto"/>
                <w:right w:val="none" w:sz="0" w:space="0" w:color="auto"/>
              </w:divBdr>
            </w:div>
            <w:div w:id="733623587">
              <w:marLeft w:val="0"/>
              <w:marRight w:val="0"/>
              <w:marTop w:val="0"/>
              <w:marBottom w:val="0"/>
              <w:divBdr>
                <w:top w:val="none" w:sz="0" w:space="0" w:color="auto"/>
                <w:left w:val="none" w:sz="0" w:space="0" w:color="auto"/>
                <w:bottom w:val="none" w:sz="0" w:space="0" w:color="auto"/>
                <w:right w:val="none" w:sz="0" w:space="0" w:color="auto"/>
              </w:divBdr>
            </w:div>
            <w:div w:id="811169291">
              <w:marLeft w:val="0"/>
              <w:marRight w:val="0"/>
              <w:marTop w:val="0"/>
              <w:marBottom w:val="0"/>
              <w:divBdr>
                <w:top w:val="none" w:sz="0" w:space="0" w:color="auto"/>
                <w:left w:val="none" w:sz="0" w:space="0" w:color="auto"/>
                <w:bottom w:val="none" w:sz="0" w:space="0" w:color="auto"/>
                <w:right w:val="none" w:sz="0" w:space="0" w:color="auto"/>
              </w:divBdr>
            </w:div>
            <w:div w:id="1233613413">
              <w:marLeft w:val="0"/>
              <w:marRight w:val="0"/>
              <w:marTop w:val="0"/>
              <w:marBottom w:val="0"/>
              <w:divBdr>
                <w:top w:val="none" w:sz="0" w:space="0" w:color="auto"/>
                <w:left w:val="none" w:sz="0" w:space="0" w:color="auto"/>
                <w:bottom w:val="none" w:sz="0" w:space="0" w:color="auto"/>
                <w:right w:val="none" w:sz="0" w:space="0" w:color="auto"/>
              </w:divBdr>
            </w:div>
            <w:div w:id="1316033664">
              <w:marLeft w:val="0"/>
              <w:marRight w:val="0"/>
              <w:marTop w:val="0"/>
              <w:marBottom w:val="0"/>
              <w:divBdr>
                <w:top w:val="none" w:sz="0" w:space="0" w:color="auto"/>
                <w:left w:val="none" w:sz="0" w:space="0" w:color="auto"/>
                <w:bottom w:val="none" w:sz="0" w:space="0" w:color="auto"/>
                <w:right w:val="none" w:sz="0" w:space="0" w:color="auto"/>
              </w:divBdr>
            </w:div>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 w:id="1365405880">
          <w:marLeft w:val="0"/>
          <w:marRight w:val="0"/>
          <w:marTop w:val="0"/>
          <w:marBottom w:val="0"/>
          <w:divBdr>
            <w:top w:val="none" w:sz="0" w:space="0" w:color="auto"/>
            <w:left w:val="none" w:sz="0" w:space="0" w:color="auto"/>
            <w:bottom w:val="none" w:sz="0" w:space="0" w:color="auto"/>
            <w:right w:val="none" w:sz="0" w:space="0" w:color="auto"/>
          </w:divBdr>
        </w:div>
      </w:divsChild>
    </w:div>
    <w:div w:id="1865093144">
      <w:bodyDiv w:val="1"/>
      <w:marLeft w:val="0"/>
      <w:marRight w:val="0"/>
      <w:marTop w:val="0"/>
      <w:marBottom w:val="0"/>
      <w:divBdr>
        <w:top w:val="none" w:sz="0" w:space="0" w:color="auto"/>
        <w:left w:val="none" w:sz="0" w:space="0" w:color="auto"/>
        <w:bottom w:val="none" w:sz="0" w:space="0" w:color="auto"/>
        <w:right w:val="none" w:sz="0" w:space="0" w:color="auto"/>
      </w:divBdr>
    </w:div>
    <w:div w:id="1865748280">
      <w:bodyDiv w:val="1"/>
      <w:marLeft w:val="0"/>
      <w:marRight w:val="0"/>
      <w:marTop w:val="0"/>
      <w:marBottom w:val="0"/>
      <w:divBdr>
        <w:top w:val="none" w:sz="0" w:space="0" w:color="auto"/>
        <w:left w:val="none" w:sz="0" w:space="0" w:color="auto"/>
        <w:bottom w:val="none" w:sz="0" w:space="0" w:color="auto"/>
        <w:right w:val="none" w:sz="0" w:space="0" w:color="auto"/>
      </w:divBdr>
    </w:div>
    <w:div w:id="1870602604">
      <w:bodyDiv w:val="1"/>
      <w:marLeft w:val="0"/>
      <w:marRight w:val="0"/>
      <w:marTop w:val="0"/>
      <w:marBottom w:val="0"/>
      <w:divBdr>
        <w:top w:val="none" w:sz="0" w:space="0" w:color="auto"/>
        <w:left w:val="none" w:sz="0" w:space="0" w:color="auto"/>
        <w:bottom w:val="none" w:sz="0" w:space="0" w:color="auto"/>
        <w:right w:val="none" w:sz="0" w:space="0" w:color="auto"/>
      </w:divBdr>
    </w:div>
    <w:div w:id="1879858052">
      <w:bodyDiv w:val="1"/>
      <w:marLeft w:val="0"/>
      <w:marRight w:val="0"/>
      <w:marTop w:val="0"/>
      <w:marBottom w:val="0"/>
      <w:divBdr>
        <w:top w:val="none" w:sz="0" w:space="0" w:color="auto"/>
        <w:left w:val="none" w:sz="0" w:space="0" w:color="auto"/>
        <w:bottom w:val="none" w:sz="0" w:space="0" w:color="auto"/>
        <w:right w:val="none" w:sz="0" w:space="0" w:color="auto"/>
      </w:divBdr>
    </w:div>
    <w:div w:id="1890604622">
      <w:bodyDiv w:val="1"/>
      <w:marLeft w:val="0"/>
      <w:marRight w:val="0"/>
      <w:marTop w:val="0"/>
      <w:marBottom w:val="0"/>
      <w:divBdr>
        <w:top w:val="none" w:sz="0" w:space="0" w:color="auto"/>
        <w:left w:val="none" w:sz="0" w:space="0" w:color="auto"/>
        <w:bottom w:val="none" w:sz="0" w:space="0" w:color="auto"/>
        <w:right w:val="none" w:sz="0" w:space="0" w:color="auto"/>
      </w:divBdr>
    </w:div>
    <w:div w:id="1903057873">
      <w:bodyDiv w:val="1"/>
      <w:marLeft w:val="0"/>
      <w:marRight w:val="0"/>
      <w:marTop w:val="0"/>
      <w:marBottom w:val="0"/>
      <w:divBdr>
        <w:top w:val="none" w:sz="0" w:space="0" w:color="auto"/>
        <w:left w:val="none" w:sz="0" w:space="0" w:color="auto"/>
        <w:bottom w:val="none" w:sz="0" w:space="0" w:color="auto"/>
        <w:right w:val="none" w:sz="0" w:space="0" w:color="auto"/>
      </w:divBdr>
    </w:div>
    <w:div w:id="1909267257">
      <w:bodyDiv w:val="1"/>
      <w:marLeft w:val="0"/>
      <w:marRight w:val="0"/>
      <w:marTop w:val="0"/>
      <w:marBottom w:val="0"/>
      <w:divBdr>
        <w:top w:val="none" w:sz="0" w:space="0" w:color="auto"/>
        <w:left w:val="none" w:sz="0" w:space="0" w:color="auto"/>
        <w:bottom w:val="none" w:sz="0" w:space="0" w:color="auto"/>
        <w:right w:val="none" w:sz="0" w:space="0" w:color="auto"/>
      </w:divBdr>
    </w:div>
    <w:div w:id="1946183684">
      <w:bodyDiv w:val="1"/>
      <w:marLeft w:val="0"/>
      <w:marRight w:val="0"/>
      <w:marTop w:val="0"/>
      <w:marBottom w:val="0"/>
      <w:divBdr>
        <w:top w:val="none" w:sz="0" w:space="0" w:color="auto"/>
        <w:left w:val="none" w:sz="0" w:space="0" w:color="auto"/>
        <w:bottom w:val="none" w:sz="0" w:space="0" w:color="auto"/>
        <w:right w:val="none" w:sz="0" w:space="0" w:color="auto"/>
      </w:divBdr>
    </w:div>
    <w:div w:id="1950355108">
      <w:bodyDiv w:val="1"/>
      <w:marLeft w:val="0"/>
      <w:marRight w:val="0"/>
      <w:marTop w:val="0"/>
      <w:marBottom w:val="0"/>
      <w:divBdr>
        <w:top w:val="none" w:sz="0" w:space="0" w:color="auto"/>
        <w:left w:val="none" w:sz="0" w:space="0" w:color="auto"/>
        <w:bottom w:val="none" w:sz="0" w:space="0" w:color="auto"/>
        <w:right w:val="none" w:sz="0" w:space="0" w:color="auto"/>
      </w:divBdr>
    </w:div>
    <w:div w:id="1960988233">
      <w:bodyDiv w:val="1"/>
      <w:marLeft w:val="0"/>
      <w:marRight w:val="0"/>
      <w:marTop w:val="0"/>
      <w:marBottom w:val="0"/>
      <w:divBdr>
        <w:top w:val="none" w:sz="0" w:space="0" w:color="auto"/>
        <w:left w:val="none" w:sz="0" w:space="0" w:color="auto"/>
        <w:bottom w:val="none" w:sz="0" w:space="0" w:color="auto"/>
        <w:right w:val="none" w:sz="0" w:space="0" w:color="auto"/>
      </w:divBdr>
    </w:div>
    <w:div w:id="1964337622">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 w:id="1975283482">
      <w:bodyDiv w:val="1"/>
      <w:marLeft w:val="0"/>
      <w:marRight w:val="0"/>
      <w:marTop w:val="0"/>
      <w:marBottom w:val="0"/>
      <w:divBdr>
        <w:top w:val="none" w:sz="0" w:space="0" w:color="auto"/>
        <w:left w:val="none" w:sz="0" w:space="0" w:color="auto"/>
        <w:bottom w:val="none" w:sz="0" w:space="0" w:color="auto"/>
        <w:right w:val="none" w:sz="0" w:space="0" w:color="auto"/>
      </w:divBdr>
    </w:div>
    <w:div w:id="1981762312">
      <w:bodyDiv w:val="1"/>
      <w:marLeft w:val="0"/>
      <w:marRight w:val="0"/>
      <w:marTop w:val="0"/>
      <w:marBottom w:val="0"/>
      <w:divBdr>
        <w:top w:val="none" w:sz="0" w:space="0" w:color="auto"/>
        <w:left w:val="none" w:sz="0" w:space="0" w:color="auto"/>
        <w:bottom w:val="none" w:sz="0" w:space="0" w:color="auto"/>
        <w:right w:val="none" w:sz="0" w:space="0" w:color="auto"/>
      </w:divBdr>
    </w:div>
    <w:div w:id="2015255745">
      <w:bodyDiv w:val="1"/>
      <w:marLeft w:val="0"/>
      <w:marRight w:val="0"/>
      <w:marTop w:val="0"/>
      <w:marBottom w:val="0"/>
      <w:divBdr>
        <w:top w:val="none" w:sz="0" w:space="0" w:color="auto"/>
        <w:left w:val="none" w:sz="0" w:space="0" w:color="auto"/>
        <w:bottom w:val="none" w:sz="0" w:space="0" w:color="auto"/>
        <w:right w:val="none" w:sz="0" w:space="0" w:color="auto"/>
      </w:divBdr>
    </w:div>
    <w:div w:id="2030371748">
      <w:bodyDiv w:val="1"/>
      <w:marLeft w:val="0"/>
      <w:marRight w:val="0"/>
      <w:marTop w:val="0"/>
      <w:marBottom w:val="0"/>
      <w:divBdr>
        <w:top w:val="none" w:sz="0" w:space="0" w:color="auto"/>
        <w:left w:val="none" w:sz="0" w:space="0" w:color="auto"/>
        <w:bottom w:val="none" w:sz="0" w:space="0" w:color="auto"/>
        <w:right w:val="none" w:sz="0" w:space="0" w:color="auto"/>
      </w:divBdr>
    </w:div>
    <w:div w:id="2035496595">
      <w:bodyDiv w:val="1"/>
      <w:marLeft w:val="0"/>
      <w:marRight w:val="0"/>
      <w:marTop w:val="0"/>
      <w:marBottom w:val="0"/>
      <w:divBdr>
        <w:top w:val="none" w:sz="0" w:space="0" w:color="auto"/>
        <w:left w:val="none" w:sz="0" w:space="0" w:color="auto"/>
        <w:bottom w:val="none" w:sz="0" w:space="0" w:color="auto"/>
        <w:right w:val="none" w:sz="0" w:space="0" w:color="auto"/>
      </w:divBdr>
    </w:div>
    <w:div w:id="2084837471">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
    <w:div w:id="2096439850">
      <w:bodyDiv w:val="1"/>
      <w:marLeft w:val="0"/>
      <w:marRight w:val="0"/>
      <w:marTop w:val="0"/>
      <w:marBottom w:val="0"/>
      <w:divBdr>
        <w:top w:val="none" w:sz="0" w:space="0" w:color="auto"/>
        <w:left w:val="none" w:sz="0" w:space="0" w:color="auto"/>
        <w:bottom w:val="none" w:sz="0" w:space="0" w:color="auto"/>
        <w:right w:val="none" w:sz="0" w:space="0" w:color="auto"/>
      </w:divBdr>
    </w:div>
    <w:div w:id="2108228919">
      <w:bodyDiv w:val="1"/>
      <w:marLeft w:val="0"/>
      <w:marRight w:val="0"/>
      <w:marTop w:val="0"/>
      <w:marBottom w:val="0"/>
      <w:divBdr>
        <w:top w:val="none" w:sz="0" w:space="0" w:color="auto"/>
        <w:left w:val="none" w:sz="0" w:space="0" w:color="auto"/>
        <w:bottom w:val="none" w:sz="0" w:space="0" w:color="auto"/>
        <w:right w:val="none" w:sz="0" w:space="0" w:color="auto"/>
      </w:divBdr>
    </w:div>
    <w:div w:id="2134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njinla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E9E3-8EF6-8545-B745-41368837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27074</Words>
  <Characters>154322</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181034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Tara Gallagher</cp:lastModifiedBy>
  <cp:revision>14</cp:revision>
  <cp:lastPrinted>2022-01-24T02:54:00Z</cp:lastPrinted>
  <dcterms:created xsi:type="dcterms:W3CDTF">2023-06-11T00:42:00Z</dcterms:created>
  <dcterms:modified xsi:type="dcterms:W3CDTF">2023-06-11T02:41:00Z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id="ysVlZX4P"/&gt;&lt;style id="http://www.zotero.org/styles/american-society-for-microbiology" hasBibliography="1" bibliographyStyleHasBeenSet="1"/&gt;&lt;prefs&gt;&lt;pref name="fieldType" value="Field"/&gt;&lt;pref name="</vt:lpwstr>
  </property>
  <property fmtid="{D5CDD505-2E9C-101B-9397-08002B2CF9AE}" pid="3" name="ZOTERO_PREF_2">
    <vt:lpwstr>automaticJournalAbbreviations" value="true"/&gt;&lt;pref name="delayCitationUpdates" value="true"/&gt;&lt;pref name="dontAskDelayCitationUpdates" value="true"/&gt;&lt;/prefs&gt;&lt;/data&gt;</vt:lpwstr>
  </property>
</Properties>
</file>